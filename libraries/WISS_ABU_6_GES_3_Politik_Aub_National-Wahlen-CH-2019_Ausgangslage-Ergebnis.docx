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68CF" w14:textId="77777777" w:rsidR="00C74A3C" w:rsidRDefault="001E7F09">
      <w:pPr>
        <w:spacing w:after="0" w:line="259" w:lineRule="auto"/>
        <w:ind w:left="42" w:firstLine="0"/>
        <w:jc w:val="center"/>
      </w:pPr>
      <w:r>
        <w:rPr>
          <w:sz w:val="36"/>
        </w:rPr>
        <w:t xml:space="preserve">Auswertung der Wahlen </w:t>
      </w:r>
    </w:p>
    <w:p w14:paraId="1850A4A5" w14:textId="77777777" w:rsidR="00C74A3C" w:rsidRDefault="001E7F09">
      <w:pPr>
        <w:spacing w:after="0" w:line="259" w:lineRule="auto"/>
        <w:ind w:left="44" w:firstLine="0"/>
        <w:jc w:val="center"/>
      </w:pPr>
      <w:r>
        <w:rPr>
          <w:rFonts w:ascii="Cambria" w:eastAsia="Cambria" w:hAnsi="Cambria" w:cs="Cambria"/>
          <w:sz w:val="28"/>
        </w:rPr>
        <w:t xml:space="preserve">Eine Vorab-Prognose und eine Kurzanalyse der Wahlen 2019 </w:t>
      </w:r>
    </w:p>
    <w:p w14:paraId="68C90071" w14:textId="77777777" w:rsidR="00C74A3C" w:rsidRDefault="001E7F09">
      <w:pPr>
        <w:spacing w:after="0" w:line="259" w:lineRule="auto"/>
        <w:ind w:left="0" w:firstLine="0"/>
      </w:pPr>
      <w:r>
        <w:rPr>
          <w:b w:val="0"/>
        </w:rPr>
        <w:t xml:space="preserve"> </w:t>
      </w:r>
    </w:p>
    <w:p w14:paraId="0222D93A" w14:textId="77777777" w:rsidR="00C74A3C" w:rsidRDefault="001E7F09">
      <w:pPr>
        <w:ind w:left="-5"/>
      </w:pPr>
      <w:r>
        <w:rPr>
          <w:b w:val="0"/>
          <w:i/>
        </w:rPr>
        <w:t xml:space="preserve">Lesen Sie alle Fragen genau durch und füllen Sie Ihre Antworten in jedes Kästchen (Textfeld) ein und senden Sie dieses Dokument mit Namen </w:t>
      </w:r>
      <w:r>
        <w:rPr>
          <w:i/>
        </w:rPr>
        <w:t>versehen in PDF-Format per E-Mail bis zum 21.10.2019 um 23:59</w:t>
      </w:r>
      <w:r>
        <w:rPr>
          <w:b w:val="0"/>
          <w:i/>
        </w:rPr>
        <w:t xml:space="preserve"> Uhr an folgende E-Mailadresse: </w:t>
      </w:r>
      <w:r>
        <w:rPr>
          <w:b w:val="0"/>
          <w:i/>
          <w:color w:val="0000FF"/>
          <w:u w:val="single" w:color="0000FF"/>
        </w:rPr>
        <w:t>linus.ziltener@hotmail.com</w:t>
      </w:r>
      <w:r>
        <w:rPr>
          <w:b w:val="0"/>
          <w:i/>
        </w:rPr>
        <w:t xml:space="preserve">. Wird benotet: max. 15 P. von 25 P. der LB1. Jeder Schreibfehler wird mit 0,25 P. Abzug bewertet. </w:t>
      </w:r>
    </w:p>
    <w:p w14:paraId="0DF4484F" w14:textId="77777777" w:rsidR="00C74A3C" w:rsidRDefault="001E7F09">
      <w:pPr>
        <w:spacing w:after="0" w:line="259" w:lineRule="auto"/>
        <w:ind w:left="0" w:firstLine="0"/>
      </w:pPr>
      <w:r>
        <w:rPr>
          <w:b w:val="0"/>
        </w:rPr>
        <w:t xml:space="preserve"> </w:t>
      </w:r>
    </w:p>
    <w:p w14:paraId="6F86C80E" w14:textId="77777777" w:rsidR="00C74A3C" w:rsidRDefault="001E7F09">
      <w:pPr>
        <w:ind w:left="-5"/>
      </w:pPr>
      <w:r>
        <w:t xml:space="preserve">Wie sind die Wähleranteile bei den letzten Wahlen für den Nationalrat gewesen? </w:t>
      </w:r>
      <w:r>
        <w:rPr>
          <w:b w:val="0"/>
          <w:i/>
        </w:rPr>
        <w:t xml:space="preserve">Bitte füllen Sie ein gut lesbares Kreis-, Säulen- oder Balkendiagramm in folgendes Textfeld ein.  (__/1P) </w:t>
      </w:r>
    </w:p>
    <w:tbl>
      <w:tblPr>
        <w:tblStyle w:val="TableGrid"/>
        <w:tblW w:w="10392" w:type="dxa"/>
        <w:tblInd w:w="-137" w:type="dxa"/>
        <w:tblCellMar>
          <w:top w:w="155" w:type="dxa"/>
          <w:left w:w="149" w:type="dxa"/>
          <w:right w:w="115" w:type="dxa"/>
        </w:tblCellMar>
        <w:tblLook w:val="04A0" w:firstRow="1" w:lastRow="0" w:firstColumn="1" w:lastColumn="0" w:noHBand="0" w:noVBand="1"/>
      </w:tblPr>
      <w:tblGrid>
        <w:gridCol w:w="10392"/>
      </w:tblGrid>
      <w:tr w:rsidR="00C74A3C" w14:paraId="7477EBA6" w14:textId="77777777" w:rsidTr="00245C75">
        <w:trPr>
          <w:trHeight w:val="5246"/>
        </w:trPr>
        <w:tc>
          <w:tcPr>
            <w:tcW w:w="10392" w:type="dxa"/>
            <w:tcBorders>
              <w:top w:val="single" w:sz="4" w:space="0" w:color="000000"/>
              <w:left w:val="single" w:sz="4" w:space="0" w:color="000000"/>
              <w:bottom w:val="single" w:sz="4" w:space="0" w:color="000000"/>
              <w:right w:val="single" w:sz="4" w:space="0" w:color="000000"/>
            </w:tcBorders>
          </w:tcPr>
          <w:p w14:paraId="20B5AB43" w14:textId="77777777" w:rsidR="00C74A3C" w:rsidRDefault="00245C75">
            <w:pPr>
              <w:spacing w:after="0" w:line="259" w:lineRule="auto"/>
              <w:ind w:left="0" w:firstLine="0"/>
            </w:pPr>
            <w:commentRangeStart w:id="0"/>
            <w:r>
              <w:rPr>
                <w:noProof/>
              </w:rPr>
              <w:drawing>
                <wp:anchor distT="0" distB="0" distL="114300" distR="114300" simplePos="0" relativeHeight="251658240" behindDoc="0" locked="0" layoutInCell="1" allowOverlap="1" wp14:anchorId="228AF73B" wp14:editId="483B64B4">
                  <wp:simplePos x="0" y="0"/>
                  <wp:positionH relativeFrom="column">
                    <wp:posOffset>35560</wp:posOffset>
                  </wp:positionH>
                  <wp:positionV relativeFrom="paragraph">
                    <wp:posOffset>-58420</wp:posOffset>
                  </wp:positionV>
                  <wp:extent cx="5324475" cy="33623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24475" cy="3362325"/>
                          </a:xfrm>
                          <a:prstGeom prst="rect">
                            <a:avLst/>
                          </a:prstGeom>
                        </pic:spPr>
                      </pic:pic>
                    </a:graphicData>
                  </a:graphic>
                  <wp14:sizeRelH relativeFrom="page">
                    <wp14:pctWidth>0</wp14:pctWidth>
                  </wp14:sizeRelH>
                  <wp14:sizeRelV relativeFrom="page">
                    <wp14:pctHeight>0</wp14:pctHeight>
                  </wp14:sizeRelV>
                </wp:anchor>
              </w:drawing>
            </w:r>
            <w:commentRangeEnd w:id="0"/>
            <w:r w:rsidR="009B1DE5">
              <w:rPr>
                <w:rStyle w:val="Kommentarzeichen"/>
              </w:rPr>
              <w:commentReference w:id="0"/>
            </w:r>
            <w:r w:rsidR="001E7F09">
              <w:rPr>
                <w:b w:val="0"/>
              </w:rPr>
              <w:t xml:space="preserve"> </w:t>
            </w:r>
          </w:p>
        </w:tc>
      </w:tr>
    </w:tbl>
    <w:p w14:paraId="379835FE" w14:textId="77777777" w:rsidR="00C74A3C" w:rsidRDefault="001E7F09">
      <w:pPr>
        <w:ind w:left="-5"/>
      </w:pPr>
      <w:r>
        <w:t xml:space="preserve">Welche politischen Themen stehen aus Ihrer Sicht zurzeit auf der politischen Agenda? Klassifizieren </w:t>
      </w:r>
    </w:p>
    <w:p w14:paraId="655C2052" w14:textId="77777777" w:rsidR="00C74A3C" w:rsidRDefault="001E7F09">
      <w:pPr>
        <w:ind w:left="-5"/>
      </w:pPr>
      <w:r>
        <w:t xml:space="preserve">Sie diese nach Wichtigkeit? Sehr </w:t>
      </w:r>
      <w:proofErr w:type="gramStart"/>
      <w:r>
        <w:t>Dringend</w:t>
      </w:r>
      <w:proofErr w:type="gramEnd"/>
      <w:r>
        <w:t xml:space="preserve"> – Dringend -Nicht Dringend und Wichtig – Weniger Wichtig – Gar nicht Wichtig und begründen Sie kurz aus welchem Grund.  </w:t>
      </w:r>
      <w:r>
        <w:rPr>
          <w:b w:val="0"/>
          <w:i/>
        </w:rPr>
        <w:t xml:space="preserve">Bitte füllen Sie folgende Tabelle aus und kreuzen Sie entsprechend an.  (___/2P) </w:t>
      </w:r>
    </w:p>
    <w:tbl>
      <w:tblPr>
        <w:tblStyle w:val="TableGrid"/>
        <w:tblW w:w="10411" w:type="dxa"/>
        <w:tblInd w:w="5" w:type="dxa"/>
        <w:tblCellMar>
          <w:top w:w="61" w:type="dxa"/>
          <w:left w:w="108" w:type="dxa"/>
          <w:right w:w="88" w:type="dxa"/>
        </w:tblCellMar>
        <w:tblLook w:val="04A0" w:firstRow="1" w:lastRow="0" w:firstColumn="1" w:lastColumn="0" w:noHBand="0" w:noVBand="1"/>
      </w:tblPr>
      <w:tblGrid>
        <w:gridCol w:w="3232"/>
        <w:gridCol w:w="683"/>
        <w:gridCol w:w="592"/>
        <w:gridCol w:w="601"/>
        <w:gridCol w:w="840"/>
        <w:gridCol w:w="840"/>
        <w:gridCol w:w="813"/>
        <w:gridCol w:w="2810"/>
      </w:tblGrid>
      <w:tr w:rsidR="00C74A3C" w14:paraId="69DDD93E" w14:textId="77777777">
        <w:trPr>
          <w:trHeight w:val="862"/>
        </w:trPr>
        <w:tc>
          <w:tcPr>
            <w:tcW w:w="3399" w:type="dxa"/>
            <w:tcBorders>
              <w:top w:val="single" w:sz="4" w:space="0" w:color="000000"/>
              <w:left w:val="single" w:sz="4" w:space="0" w:color="000000"/>
              <w:bottom w:val="single" w:sz="4" w:space="0" w:color="000000"/>
              <w:right w:val="single" w:sz="4" w:space="0" w:color="000000"/>
            </w:tcBorders>
          </w:tcPr>
          <w:p w14:paraId="1A50DBD5" w14:textId="77777777" w:rsidR="00C74A3C" w:rsidRDefault="001E7F09">
            <w:pPr>
              <w:spacing w:after="0" w:line="259" w:lineRule="auto"/>
              <w:ind w:left="2" w:firstLine="0"/>
            </w:pPr>
            <w:commentRangeStart w:id="1"/>
            <w:r>
              <w:rPr>
                <w:b w:val="0"/>
                <w:i/>
              </w:rPr>
              <w:t>Thema</w:t>
            </w:r>
            <w:commentRangeEnd w:id="1"/>
            <w:r w:rsidR="002D1A40">
              <w:rPr>
                <w:rStyle w:val="Kommentarzeichen"/>
              </w:rPr>
              <w:commentReference w:id="1"/>
            </w: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2B0E3F64" w14:textId="77777777" w:rsidR="00C74A3C" w:rsidRDefault="001E7F09">
            <w:pPr>
              <w:spacing w:after="0" w:line="259" w:lineRule="auto"/>
              <w:ind w:left="0" w:firstLine="0"/>
            </w:pPr>
            <w:proofErr w:type="spellStart"/>
            <w:r>
              <w:rPr>
                <w:b w:val="0"/>
                <w:i/>
                <w:sz w:val="16"/>
              </w:rPr>
              <w:t>Wich</w:t>
            </w:r>
            <w:proofErr w:type="spellEnd"/>
            <w:r>
              <w:rPr>
                <w:b w:val="0"/>
                <w:i/>
                <w:sz w:val="16"/>
              </w:rPr>
              <w:t>-</w:t>
            </w:r>
          </w:p>
          <w:p w14:paraId="5CA29DF7" w14:textId="77777777" w:rsidR="00C74A3C" w:rsidRDefault="001E7F09">
            <w:pPr>
              <w:spacing w:after="0" w:line="259" w:lineRule="auto"/>
              <w:ind w:left="0" w:firstLine="0"/>
            </w:pPr>
            <w:proofErr w:type="spellStart"/>
            <w:r>
              <w:rPr>
                <w:b w:val="0"/>
                <w:i/>
                <w:sz w:val="16"/>
              </w:rPr>
              <w:t>tig</w:t>
            </w:r>
            <w:proofErr w:type="spellEnd"/>
            <w:r>
              <w:rPr>
                <w:b w:val="0"/>
                <w:i/>
                <w:sz w:val="16"/>
              </w:rPr>
              <w:t xml:space="preserve"> </w:t>
            </w:r>
          </w:p>
        </w:tc>
        <w:tc>
          <w:tcPr>
            <w:tcW w:w="595" w:type="dxa"/>
            <w:tcBorders>
              <w:top w:val="single" w:sz="4" w:space="0" w:color="000000"/>
              <w:left w:val="single" w:sz="4" w:space="0" w:color="000000"/>
              <w:bottom w:val="single" w:sz="4" w:space="0" w:color="000000"/>
              <w:right w:val="single" w:sz="4" w:space="0" w:color="000000"/>
            </w:tcBorders>
          </w:tcPr>
          <w:p w14:paraId="6593073C" w14:textId="77777777" w:rsidR="00C74A3C" w:rsidRDefault="001E7F09">
            <w:pPr>
              <w:spacing w:after="0" w:line="259" w:lineRule="auto"/>
              <w:ind w:left="0" w:firstLine="0"/>
            </w:pPr>
            <w:proofErr w:type="spellStart"/>
            <w:r>
              <w:rPr>
                <w:b w:val="0"/>
                <w:i/>
                <w:sz w:val="16"/>
              </w:rPr>
              <w:t>We</w:t>
            </w:r>
            <w:proofErr w:type="spellEnd"/>
            <w:r>
              <w:rPr>
                <w:b w:val="0"/>
                <w:i/>
                <w:sz w:val="16"/>
              </w:rPr>
              <w:t>-</w:t>
            </w:r>
          </w:p>
          <w:p w14:paraId="54898853" w14:textId="77777777" w:rsidR="00C74A3C" w:rsidRDefault="001E7F09">
            <w:pPr>
              <w:spacing w:after="0" w:line="238" w:lineRule="auto"/>
              <w:ind w:left="0" w:firstLine="0"/>
            </w:pPr>
            <w:proofErr w:type="spellStart"/>
            <w:r>
              <w:rPr>
                <w:b w:val="0"/>
                <w:i/>
                <w:sz w:val="16"/>
              </w:rPr>
              <w:t>niger</w:t>
            </w:r>
            <w:proofErr w:type="spellEnd"/>
            <w:r>
              <w:rPr>
                <w:b w:val="0"/>
                <w:i/>
                <w:sz w:val="16"/>
              </w:rPr>
              <w:t xml:space="preserve"> wich-</w:t>
            </w:r>
          </w:p>
          <w:p w14:paraId="3B3FB7D6" w14:textId="77777777" w:rsidR="00C74A3C" w:rsidRDefault="001E7F09">
            <w:pPr>
              <w:spacing w:after="0" w:line="259" w:lineRule="auto"/>
              <w:ind w:left="0" w:firstLine="0"/>
            </w:pPr>
            <w:proofErr w:type="spellStart"/>
            <w:r>
              <w:rPr>
                <w:b w:val="0"/>
                <w:i/>
                <w:sz w:val="16"/>
              </w:rPr>
              <w:t>tig</w:t>
            </w:r>
            <w:proofErr w:type="spellEnd"/>
            <w:r>
              <w:rPr>
                <w:b w:val="0"/>
                <w:i/>
                <w:sz w:val="16"/>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167C64DC" w14:textId="77777777" w:rsidR="00C74A3C" w:rsidRDefault="001E7F09">
            <w:pPr>
              <w:spacing w:after="1" w:line="237" w:lineRule="auto"/>
              <w:ind w:left="0" w:firstLine="0"/>
            </w:pPr>
            <w:r>
              <w:rPr>
                <w:b w:val="0"/>
                <w:i/>
                <w:sz w:val="16"/>
              </w:rPr>
              <w:t>Gar nicht wich-</w:t>
            </w:r>
          </w:p>
          <w:p w14:paraId="3D3616C7" w14:textId="77777777" w:rsidR="00C74A3C" w:rsidRDefault="001E7F09">
            <w:pPr>
              <w:spacing w:after="0" w:line="259" w:lineRule="auto"/>
              <w:ind w:left="0" w:firstLine="0"/>
            </w:pPr>
            <w:proofErr w:type="spellStart"/>
            <w:r>
              <w:rPr>
                <w:b w:val="0"/>
                <w:i/>
                <w:sz w:val="16"/>
              </w:rPr>
              <w:t>tig</w:t>
            </w:r>
            <w:proofErr w:type="spellEnd"/>
            <w:r>
              <w:rPr>
                <w:b w:val="0"/>
                <w:i/>
                <w:sz w:val="16"/>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5F149560" w14:textId="77777777" w:rsidR="00C74A3C" w:rsidRDefault="001E7F09">
            <w:pPr>
              <w:spacing w:after="0" w:line="259" w:lineRule="auto"/>
              <w:ind w:left="0" w:firstLine="0"/>
            </w:pPr>
            <w:r>
              <w:rPr>
                <w:b w:val="0"/>
                <w:i/>
                <w:sz w:val="16"/>
              </w:rPr>
              <w:t xml:space="preserve">Sehr </w:t>
            </w:r>
            <w:proofErr w:type="gramStart"/>
            <w:r>
              <w:rPr>
                <w:b w:val="0"/>
                <w:i/>
                <w:sz w:val="16"/>
              </w:rPr>
              <w:t>Dringend</w:t>
            </w:r>
            <w:proofErr w:type="gramEnd"/>
            <w:r>
              <w:rPr>
                <w:b w:val="0"/>
                <w:i/>
                <w:sz w:val="16"/>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3B36FD9" w14:textId="77777777" w:rsidR="00C74A3C" w:rsidRDefault="001E7F09">
            <w:pPr>
              <w:spacing w:after="0" w:line="259" w:lineRule="auto"/>
              <w:ind w:left="0" w:firstLine="0"/>
            </w:pPr>
            <w:r>
              <w:rPr>
                <w:b w:val="0"/>
                <w:i/>
                <w:sz w:val="16"/>
              </w:rPr>
              <w:t xml:space="preserve">Dringend </w:t>
            </w:r>
          </w:p>
        </w:tc>
        <w:tc>
          <w:tcPr>
            <w:tcW w:w="708" w:type="dxa"/>
            <w:tcBorders>
              <w:top w:val="single" w:sz="4" w:space="0" w:color="000000"/>
              <w:left w:val="single" w:sz="4" w:space="0" w:color="000000"/>
              <w:bottom w:val="single" w:sz="4" w:space="0" w:color="000000"/>
              <w:right w:val="single" w:sz="4" w:space="0" w:color="000000"/>
            </w:tcBorders>
          </w:tcPr>
          <w:p w14:paraId="05D6A7DC" w14:textId="77777777" w:rsidR="00C74A3C" w:rsidRDefault="001E7F09">
            <w:pPr>
              <w:spacing w:after="0" w:line="259" w:lineRule="auto"/>
              <w:ind w:left="0" w:firstLine="0"/>
            </w:pPr>
            <w:r>
              <w:rPr>
                <w:b w:val="0"/>
                <w:i/>
                <w:sz w:val="16"/>
              </w:rPr>
              <w:t xml:space="preserve">Nicht dringend </w:t>
            </w:r>
          </w:p>
        </w:tc>
        <w:tc>
          <w:tcPr>
            <w:tcW w:w="2903" w:type="dxa"/>
            <w:tcBorders>
              <w:top w:val="single" w:sz="4" w:space="0" w:color="000000"/>
              <w:left w:val="single" w:sz="4" w:space="0" w:color="000000"/>
              <w:bottom w:val="single" w:sz="4" w:space="0" w:color="000000"/>
              <w:right w:val="single" w:sz="4" w:space="0" w:color="000000"/>
            </w:tcBorders>
          </w:tcPr>
          <w:p w14:paraId="16F2561A" w14:textId="77777777" w:rsidR="00C74A3C" w:rsidRDefault="001E7F09">
            <w:pPr>
              <w:spacing w:after="0" w:line="259" w:lineRule="auto"/>
              <w:ind w:left="2" w:firstLine="0"/>
            </w:pPr>
            <w:r>
              <w:rPr>
                <w:b w:val="0"/>
                <w:i/>
              </w:rPr>
              <w:t xml:space="preserve">Begründung </w:t>
            </w:r>
          </w:p>
        </w:tc>
      </w:tr>
      <w:tr w:rsidR="00C74A3C" w14:paraId="0281D895" w14:textId="77777777">
        <w:trPr>
          <w:trHeight w:val="888"/>
        </w:trPr>
        <w:tc>
          <w:tcPr>
            <w:tcW w:w="3399" w:type="dxa"/>
            <w:tcBorders>
              <w:top w:val="single" w:sz="4" w:space="0" w:color="000000"/>
              <w:left w:val="single" w:sz="4" w:space="0" w:color="000000"/>
              <w:bottom w:val="single" w:sz="4" w:space="0" w:color="000000"/>
              <w:right w:val="single" w:sz="4" w:space="0" w:color="000000"/>
            </w:tcBorders>
          </w:tcPr>
          <w:p w14:paraId="7EE40965" w14:textId="77777777" w:rsidR="00C74A3C" w:rsidRDefault="001E7F09">
            <w:pPr>
              <w:spacing w:after="0" w:line="259" w:lineRule="auto"/>
              <w:ind w:left="2" w:firstLine="0"/>
            </w:pPr>
            <w:r>
              <w:rPr>
                <w:b w:val="0"/>
                <w:i/>
              </w:rPr>
              <w:t xml:space="preserve"> </w:t>
            </w:r>
            <w:r w:rsidR="006B46C5">
              <w:rPr>
                <w:b w:val="0"/>
                <w:i/>
              </w:rPr>
              <w:t>Umwelt</w:t>
            </w:r>
          </w:p>
          <w:p w14:paraId="0D495AC9" w14:textId="77777777" w:rsidR="00C74A3C" w:rsidRDefault="001E7F09">
            <w:pPr>
              <w:spacing w:after="0" w:line="259" w:lineRule="auto"/>
              <w:ind w:left="2" w:firstLine="0"/>
            </w:pPr>
            <w:r>
              <w:rPr>
                <w:b w:val="0"/>
                <w:i/>
              </w:rPr>
              <w:t xml:space="preserve"> </w:t>
            </w:r>
          </w:p>
          <w:p w14:paraId="522C847F" w14:textId="77777777"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10E3CDD0" w14:textId="77777777" w:rsidR="00C74A3C" w:rsidRDefault="001E7F09">
            <w:pPr>
              <w:spacing w:after="0" w:line="259" w:lineRule="auto"/>
              <w:ind w:left="0" w:firstLine="0"/>
            </w:pPr>
            <w:r>
              <w:rPr>
                <w:b w:val="0"/>
                <w:i/>
              </w:rPr>
              <w:t xml:space="preserve"> </w:t>
            </w:r>
            <w:r w:rsidR="006B46C5">
              <w:rPr>
                <w:b w:val="0"/>
                <w:i/>
              </w:rPr>
              <w:t>X</w:t>
            </w:r>
          </w:p>
        </w:tc>
        <w:tc>
          <w:tcPr>
            <w:tcW w:w="595" w:type="dxa"/>
            <w:tcBorders>
              <w:top w:val="single" w:sz="4" w:space="0" w:color="000000"/>
              <w:left w:val="single" w:sz="4" w:space="0" w:color="000000"/>
              <w:bottom w:val="single" w:sz="4" w:space="0" w:color="000000"/>
              <w:right w:val="single" w:sz="4" w:space="0" w:color="000000"/>
            </w:tcBorders>
          </w:tcPr>
          <w:p w14:paraId="0E5B5798" w14:textId="77777777" w:rsidR="00C74A3C" w:rsidRDefault="001E7F09">
            <w:pPr>
              <w:spacing w:after="0" w:line="259" w:lineRule="auto"/>
              <w:ind w:left="0" w:firstLine="0"/>
            </w:pPr>
            <w:r>
              <w:rPr>
                <w:b w:val="0"/>
                <w:i/>
              </w:rPr>
              <w:t xml:space="preserve"> </w:t>
            </w:r>
          </w:p>
          <w:p w14:paraId="613C0A14" w14:textId="77777777" w:rsidR="00C74A3C" w:rsidRDefault="001E7F09">
            <w:pPr>
              <w:spacing w:after="0" w:line="259" w:lineRule="auto"/>
              <w:ind w:left="0" w:firstLine="0"/>
            </w:pPr>
            <w:r>
              <w:rPr>
                <w:b w:val="0"/>
                <w:i/>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575B9361" w14:textId="77777777"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6F31E294" w14:textId="77777777" w:rsidR="00C74A3C" w:rsidRDefault="001E7F09">
            <w:pPr>
              <w:spacing w:after="0" w:line="259" w:lineRule="auto"/>
              <w:ind w:left="0" w:firstLine="0"/>
            </w:pPr>
            <w:r>
              <w:rPr>
                <w:b w:val="0"/>
                <w:i/>
              </w:rPr>
              <w:t xml:space="preserve"> </w:t>
            </w:r>
            <w:r w:rsidR="006B46C5">
              <w:rPr>
                <w:b w:val="0"/>
                <w:i/>
              </w:rPr>
              <w:t>X</w:t>
            </w:r>
          </w:p>
        </w:tc>
        <w:tc>
          <w:tcPr>
            <w:tcW w:w="708" w:type="dxa"/>
            <w:tcBorders>
              <w:top w:val="single" w:sz="4" w:space="0" w:color="000000"/>
              <w:left w:val="single" w:sz="4" w:space="0" w:color="000000"/>
              <w:bottom w:val="single" w:sz="4" w:space="0" w:color="000000"/>
              <w:right w:val="single" w:sz="4" w:space="0" w:color="000000"/>
            </w:tcBorders>
          </w:tcPr>
          <w:p w14:paraId="67CE28A5" w14:textId="77777777"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AFA3CE5" w14:textId="77777777"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14:paraId="1CFF202B" w14:textId="77777777" w:rsidR="00C74A3C" w:rsidRDefault="001E7F09">
            <w:pPr>
              <w:spacing w:after="0" w:line="259" w:lineRule="auto"/>
              <w:ind w:left="2" w:firstLine="0"/>
            </w:pPr>
            <w:r>
              <w:rPr>
                <w:b w:val="0"/>
                <w:i/>
              </w:rPr>
              <w:t xml:space="preserve"> </w:t>
            </w:r>
            <w:r w:rsidR="006B46C5">
              <w:rPr>
                <w:b w:val="0"/>
                <w:i/>
              </w:rPr>
              <w:t xml:space="preserve">Weil die Welt zugrunde </w:t>
            </w:r>
            <w:commentRangeStart w:id="2"/>
            <w:r w:rsidR="006B46C5">
              <w:rPr>
                <w:b w:val="0"/>
                <w:i/>
              </w:rPr>
              <w:t>geht</w:t>
            </w:r>
            <w:commentRangeEnd w:id="2"/>
            <w:r w:rsidR="002D1A40">
              <w:rPr>
                <w:rStyle w:val="Kommentarzeichen"/>
              </w:rPr>
              <w:commentReference w:id="2"/>
            </w:r>
          </w:p>
        </w:tc>
      </w:tr>
      <w:tr w:rsidR="00C74A3C" w14:paraId="6B5CC563" w14:textId="77777777">
        <w:trPr>
          <w:trHeight w:val="889"/>
        </w:trPr>
        <w:tc>
          <w:tcPr>
            <w:tcW w:w="3399" w:type="dxa"/>
            <w:tcBorders>
              <w:top w:val="single" w:sz="4" w:space="0" w:color="000000"/>
              <w:left w:val="single" w:sz="4" w:space="0" w:color="000000"/>
              <w:bottom w:val="single" w:sz="4" w:space="0" w:color="000000"/>
              <w:right w:val="single" w:sz="4" w:space="0" w:color="000000"/>
            </w:tcBorders>
          </w:tcPr>
          <w:p w14:paraId="4A5E8021" w14:textId="77777777" w:rsidR="00C74A3C" w:rsidRDefault="001E7F09">
            <w:pPr>
              <w:spacing w:after="0" w:line="259" w:lineRule="auto"/>
              <w:ind w:left="2" w:firstLine="0"/>
            </w:pPr>
            <w:r>
              <w:rPr>
                <w:b w:val="0"/>
                <w:i/>
              </w:rPr>
              <w:t xml:space="preserve"> </w:t>
            </w:r>
            <w:commentRangeStart w:id="3"/>
            <w:commentRangeStart w:id="4"/>
            <w:r w:rsidR="006B46C5">
              <w:rPr>
                <w:b w:val="0"/>
                <w:i/>
              </w:rPr>
              <w:t>Ausländer</w:t>
            </w:r>
            <w:commentRangeEnd w:id="3"/>
            <w:r w:rsidR="006F22CF">
              <w:rPr>
                <w:rStyle w:val="Kommentarzeichen"/>
              </w:rPr>
              <w:commentReference w:id="3"/>
            </w:r>
            <w:commentRangeEnd w:id="4"/>
            <w:r w:rsidR="00E373C9">
              <w:rPr>
                <w:rStyle w:val="Kommentarzeichen"/>
              </w:rPr>
              <w:commentReference w:id="4"/>
            </w:r>
          </w:p>
          <w:p w14:paraId="26664E14" w14:textId="77777777" w:rsidR="00C74A3C" w:rsidRDefault="001E7F09">
            <w:pPr>
              <w:spacing w:after="0" w:line="259" w:lineRule="auto"/>
              <w:ind w:left="2" w:firstLine="0"/>
            </w:pPr>
            <w:r>
              <w:rPr>
                <w:b w:val="0"/>
                <w:i/>
              </w:rPr>
              <w:t xml:space="preserve"> </w:t>
            </w:r>
          </w:p>
          <w:p w14:paraId="3DCE28D0" w14:textId="77777777"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29007B58" w14:textId="77777777" w:rsidR="00C74A3C" w:rsidRDefault="001E7F09">
            <w:pPr>
              <w:spacing w:after="0" w:line="259" w:lineRule="auto"/>
              <w:ind w:left="0" w:firstLine="0"/>
            </w:pPr>
            <w:r>
              <w:rPr>
                <w:b w:val="0"/>
                <w:i/>
              </w:rPr>
              <w:t xml:space="preserve"> </w:t>
            </w:r>
          </w:p>
        </w:tc>
        <w:tc>
          <w:tcPr>
            <w:tcW w:w="595" w:type="dxa"/>
            <w:tcBorders>
              <w:top w:val="single" w:sz="4" w:space="0" w:color="000000"/>
              <w:left w:val="single" w:sz="4" w:space="0" w:color="000000"/>
              <w:bottom w:val="single" w:sz="4" w:space="0" w:color="000000"/>
              <w:right w:val="single" w:sz="4" w:space="0" w:color="000000"/>
            </w:tcBorders>
          </w:tcPr>
          <w:p w14:paraId="1288B943" w14:textId="77777777" w:rsidR="00C74A3C" w:rsidRDefault="001E7F09">
            <w:pPr>
              <w:spacing w:after="0" w:line="259" w:lineRule="auto"/>
              <w:ind w:left="0" w:firstLine="0"/>
            </w:pPr>
            <w:r>
              <w:rPr>
                <w:b w:val="0"/>
                <w:i/>
              </w:rPr>
              <w:t xml:space="preserve"> </w:t>
            </w:r>
            <w:r w:rsidR="006B46C5">
              <w:rPr>
                <w:b w:val="0"/>
                <w:i/>
              </w:rPr>
              <w:t>X</w:t>
            </w:r>
          </w:p>
        </w:tc>
        <w:tc>
          <w:tcPr>
            <w:tcW w:w="605" w:type="dxa"/>
            <w:tcBorders>
              <w:top w:val="single" w:sz="4" w:space="0" w:color="000000"/>
              <w:left w:val="single" w:sz="4" w:space="0" w:color="000000"/>
              <w:bottom w:val="single" w:sz="4" w:space="0" w:color="000000"/>
              <w:right w:val="single" w:sz="4" w:space="0" w:color="000000"/>
            </w:tcBorders>
          </w:tcPr>
          <w:p w14:paraId="2237EE19" w14:textId="77777777"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56B5F5BE" w14:textId="77777777"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1DA170DD" w14:textId="77777777" w:rsidR="00C74A3C" w:rsidRDefault="001E7F09">
            <w:pPr>
              <w:spacing w:after="0" w:line="259" w:lineRule="auto"/>
              <w:ind w:left="0" w:firstLine="0"/>
            </w:pPr>
            <w:r>
              <w:rPr>
                <w:b w:val="0"/>
                <w:i/>
              </w:rPr>
              <w:t xml:space="preserve"> </w:t>
            </w:r>
            <w:r w:rsidR="006B46C5">
              <w:rPr>
                <w:b w:val="0"/>
                <w:i/>
              </w:rPr>
              <w:t>X</w:t>
            </w:r>
          </w:p>
        </w:tc>
        <w:tc>
          <w:tcPr>
            <w:tcW w:w="708" w:type="dxa"/>
            <w:tcBorders>
              <w:top w:val="single" w:sz="4" w:space="0" w:color="000000"/>
              <w:left w:val="single" w:sz="4" w:space="0" w:color="000000"/>
              <w:bottom w:val="single" w:sz="4" w:space="0" w:color="000000"/>
              <w:right w:val="single" w:sz="4" w:space="0" w:color="000000"/>
            </w:tcBorders>
          </w:tcPr>
          <w:p w14:paraId="557384E8" w14:textId="77777777"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14:paraId="4BBEA214" w14:textId="77777777" w:rsidR="00C74A3C" w:rsidRDefault="001E7F09">
            <w:pPr>
              <w:spacing w:after="0" w:line="259" w:lineRule="auto"/>
              <w:ind w:left="2" w:firstLine="0"/>
            </w:pPr>
            <w:r>
              <w:rPr>
                <w:b w:val="0"/>
                <w:i/>
              </w:rPr>
              <w:t xml:space="preserve"> </w:t>
            </w:r>
            <w:commentRangeStart w:id="5"/>
            <w:r w:rsidR="006B46C5">
              <w:rPr>
                <w:b w:val="0"/>
                <w:i/>
              </w:rPr>
              <w:t xml:space="preserve">Wir müssen uns auf eine </w:t>
            </w:r>
            <w:commentRangeEnd w:id="5"/>
            <w:r w:rsidR="00E373C9">
              <w:rPr>
                <w:rStyle w:val="Kommentarzeichen"/>
              </w:rPr>
              <w:commentReference w:id="5"/>
            </w:r>
            <w:r w:rsidR="006B46C5">
              <w:rPr>
                <w:b w:val="0"/>
                <w:i/>
              </w:rPr>
              <w:t>Flüchtlingswelle vorbereiten</w:t>
            </w:r>
          </w:p>
        </w:tc>
      </w:tr>
      <w:tr w:rsidR="00C74A3C" w14:paraId="3646F8FD" w14:textId="77777777">
        <w:trPr>
          <w:trHeight w:val="886"/>
        </w:trPr>
        <w:tc>
          <w:tcPr>
            <w:tcW w:w="3399" w:type="dxa"/>
            <w:tcBorders>
              <w:top w:val="single" w:sz="4" w:space="0" w:color="000000"/>
              <w:left w:val="single" w:sz="4" w:space="0" w:color="000000"/>
              <w:bottom w:val="single" w:sz="4" w:space="0" w:color="000000"/>
              <w:right w:val="single" w:sz="4" w:space="0" w:color="000000"/>
            </w:tcBorders>
          </w:tcPr>
          <w:p w14:paraId="610D44EC" w14:textId="77777777" w:rsidR="00C74A3C" w:rsidRDefault="001E7F09">
            <w:pPr>
              <w:spacing w:after="0" w:line="259" w:lineRule="auto"/>
              <w:ind w:left="2" w:firstLine="0"/>
            </w:pPr>
            <w:r>
              <w:rPr>
                <w:b w:val="0"/>
                <w:i/>
              </w:rPr>
              <w:t xml:space="preserve"> </w:t>
            </w:r>
            <w:r w:rsidR="006B46C5">
              <w:rPr>
                <w:b w:val="0"/>
                <w:i/>
              </w:rPr>
              <w:t xml:space="preserve">Internet </w:t>
            </w:r>
          </w:p>
          <w:p w14:paraId="551A098B" w14:textId="77777777" w:rsidR="00C74A3C" w:rsidRDefault="001E7F09">
            <w:pPr>
              <w:spacing w:after="0" w:line="259" w:lineRule="auto"/>
              <w:ind w:left="2" w:firstLine="0"/>
            </w:pPr>
            <w:r>
              <w:rPr>
                <w:b w:val="0"/>
                <w:i/>
              </w:rPr>
              <w:t xml:space="preserve"> </w:t>
            </w:r>
            <w:r w:rsidR="006B46C5" w:rsidRPr="006B46C5">
              <w:rPr>
                <w:b w:val="0"/>
                <w:i/>
              </w:rPr>
              <w:t>Upload-Filter</w:t>
            </w:r>
          </w:p>
          <w:p w14:paraId="62ED0458" w14:textId="77777777"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39CC7E8F" w14:textId="77777777" w:rsidR="00C74A3C" w:rsidRDefault="001E7F09">
            <w:pPr>
              <w:spacing w:after="0" w:line="259" w:lineRule="auto"/>
              <w:ind w:left="0" w:firstLine="0"/>
            </w:pPr>
            <w:r>
              <w:rPr>
                <w:b w:val="0"/>
                <w:i/>
              </w:rPr>
              <w:t xml:space="preserve"> </w:t>
            </w:r>
            <w:r w:rsidR="006B46C5">
              <w:rPr>
                <w:b w:val="0"/>
                <w:i/>
              </w:rPr>
              <w:t>X</w:t>
            </w:r>
          </w:p>
        </w:tc>
        <w:tc>
          <w:tcPr>
            <w:tcW w:w="595" w:type="dxa"/>
            <w:tcBorders>
              <w:top w:val="single" w:sz="4" w:space="0" w:color="000000"/>
              <w:left w:val="single" w:sz="4" w:space="0" w:color="000000"/>
              <w:bottom w:val="single" w:sz="4" w:space="0" w:color="000000"/>
              <w:right w:val="single" w:sz="4" w:space="0" w:color="000000"/>
            </w:tcBorders>
          </w:tcPr>
          <w:p w14:paraId="751FFE93" w14:textId="77777777" w:rsidR="00C74A3C" w:rsidRDefault="001E7F09">
            <w:pPr>
              <w:spacing w:after="0" w:line="259" w:lineRule="auto"/>
              <w:ind w:left="0" w:firstLine="0"/>
            </w:pPr>
            <w:r>
              <w:rPr>
                <w:b w:val="0"/>
                <w:i/>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67764A4E" w14:textId="77777777"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400D8ABF" w14:textId="77777777"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2909741" w14:textId="77777777" w:rsidR="00C74A3C" w:rsidRDefault="001E7F09">
            <w:pPr>
              <w:spacing w:after="0" w:line="259" w:lineRule="auto"/>
              <w:ind w:left="0" w:firstLine="0"/>
            </w:pPr>
            <w:r>
              <w:rPr>
                <w:b w:val="0"/>
                <w:i/>
              </w:rPr>
              <w:t xml:space="preserve"> </w:t>
            </w:r>
            <w:r w:rsidR="006B46C5">
              <w:rPr>
                <w:b w:val="0"/>
                <w:i/>
              </w:rPr>
              <w:t>X</w:t>
            </w:r>
          </w:p>
        </w:tc>
        <w:tc>
          <w:tcPr>
            <w:tcW w:w="708" w:type="dxa"/>
            <w:tcBorders>
              <w:top w:val="single" w:sz="4" w:space="0" w:color="000000"/>
              <w:left w:val="single" w:sz="4" w:space="0" w:color="000000"/>
              <w:bottom w:val="single" w:sz="4" w:space="0" w:color="000000"/>
              <w:right w:val="single" w:sz="4" w:space="0" w:color="000000"/>
            </w:tcBorders>
          </w:tcPr>
          <w:p w14:paraId="60077898" w14:textId="77777777"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14:paraId="19AA5336" w14:textId="77777777" w:rsidR="00C74A3C" w:rsidRDefault="001E7F09">
            <w:pPr>
              <w:spacing w:after="0" w:line="259" w:lineRule="auto"/>
              <w:ind w:left="2" w:firstLine="0"/>
            </w:pPr>
            <w:r>
              <w:rPr>
                <w:b w:val="0"/>
                <w:i/>
              </w:rPr>
              <w:t xml:space="preserve"> </w:t>
            </w:r>
            <w:r w:rsidR="006B46C5">
              <w:rPr>
                <w:b w:val="0"/>
                <w:i/>
              </w:rPr>
              <w:t>Es ist wichtig</w:t>
            </w:r>
            <w:r w:rsidR="00B24882">
              <w:rPr>
                <w:b w:val="0"/>
                <w:i/>
              </w:rPr>
              <w:t>,</w:t>
            </w:r>
            <w:r w:rsidR="006B46C5">
              <w:rPr>
                <w:b w:val="0"/>
                <w:i/>
              </w:rPr>
              <w:t xml:space="preserve"> da</w:t>
            </w:r>
            <w:r w:rsidR="006C152D">
              <w:rPr>
                <w:b w:val="0"/>
                <w:i/>
              </w:rPr>
              <w:t>s</w:t>
            </w:r>
            <w:r w:rsidR="006B46C5">
              <w:rPr>
                <w:b w:val="0"/>
                <w:i/>
              </w:rPr>
              <w:t>s man die Politik aufklärt wie das mit dem Internet so funktioniert</w:t>
            </w:r>
            <w:r w:rsidR="00FB7C90">
              <w:rPr>
                <w:b w:val="0"/>
                <w:i/>
              </w:rPr>
              <w:t xml:space="preserve">. Es gibt einen </w:t>
            </w:r>
            <w:r w:rsidR="00D15CCD">
              <w:rPr>
                <w:b w:val="0"/>
                <w:i/>
              </w:rPr>
              <w:t>Upload Filter</w:t>
            </w:r>
            <w:r w:rsidR="000F3777">
              <w:rPr>
                <w:b w:val="0"/>
                <w:i/>
              </w:rPr>
              <w:t>.</w:t>
            </w:r>
          </w:p>
        </w:tc>
      </w:tr>
      <w:tr w:rsidR="00C74A3C" w14:paraId="01AED7D3" w14:textId="77777777">
        <w:trPr>
          <w:trHeight w:val="888"/>
        </w:trPr>
        <w:tc>
          <w:tcPr>
            <w:tcW w:w="3399" w:type="dxa"/>
            <w:tcBorders>
              <w:top w:val="single" w:sz="4" w:space="0" w:color="000000"/>
              <w:left w:val="single" w:sz="4" w:space="0" w:color="000000"/>
              <w:bottom w:val="single" w:sz="4" w:space="0" w:color="000000"/>
              <w:right w:val="single" w:sz="4" w:space="0" w:color="000000"/>
            </w:tcBorders>
          </w:tcPr>
          <w:p w14:paraId="5BCAC87E" w14:textId="77777777" w:rsidR="00C74A3C" w:rsidDel="006F22CF" w:rsidRDefault="001E7F09">
            <w:pPr>
              <w:spacing w:after="0" w:line="259" w:lineRule="auto"/>
              <w:ind w:left="2" w:firstLine="0"/>
              <w:rPr>
                <w:del w:id="6" w:author="Lee Michael (I-EN-EOP-ESO)" w:date="2019-10-21T16:44:00Z"/>
              </w:rPr>
            </w:pPr>
            <w:r>
              <w:rPr>
                <w:b w:val="0"/>
                <w:i/>
              </w:rPr>
              <w:lastRenderedPageBreak/>
              <w:t xml:space="preserve"> </w:t>
            </w:r>
            <w:r w:rsidR="00245C75">
              <w:rPr>
                <w:b w:val="0"/>
                <w:i/>
              </w:rPr>
              <w:t>Waffenrichtlinien</w:t>
            </w:r>
          </w:p>
          <w:p w14:paraId="0D7A67A9" w14:textId="77777777" w:rsidR="00C74A3C" w:rsidRDefault="001E7F09" w:rsidP="006F22CF">
            <w:pPr>
              <w:spacing w:after="0" w:line="259" w:lineRule="auto"/>
              <w:ind w:left="2" w:firstLine="0"/>
            </w:pPr>
            <w:del w:id="7" w:author="Lee Michael (I-EN-EOP-ESO)" w:date="2019-10-21T16:44:00Z">
              <w:r w:rsidDel="006F22CF">
                <w:rPr>
                  <w:b w:val="0"/>
                  <w:i/>
                </w:rPr>
                <w:delText xml:space="preserve"> </w:delText>
              </w:r>
            </w:del>
          </w:p>
          <w:p w14:paraId="2BE788BA" w14:textId="77777777"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6C75023D" w14:textId="77777777" w:rsidR="00C74A3C" w:rsidRDefault="001E7F09">
            <w:pPr>
              <w:spacing w:after="0" w:line="259" w:lineRule="auto"/>
              <w:ind w:left="0" w:firstLine="0"/>
            </w:pPr>
            <w:r>
              <w:rPr>
                <w:b w:val="0"/>
                <w:i/>
              </w:rPr>
              <w:t xml:space="preserve"> </w:t>
            </w:r>
          </w:p>
        </w:tc>
        <w:tc>
          <w:tcPr>
            <w:tcW w:w="595" w:type="dxa"/>
            <w:tcBorders>
              <w:top w:val="single" w:sz="4" w:space="0" w:color="000000"/>
              <w:left w:val="single" w:sz="4" w:space="0" w:color="000000"/>
              <w:bottom w:val="single" w:sz="4" w:space="0" w:color="000000"/>
              <w:right w:val="single" w:sz="4" w:space="0" w:color="000000"/>
            </w:tcBorders>
          </w:tcPr>
          <w:p w14:paraId="5FE3C09D" w14:textId="77777777" w:rsidR="00C74A3C" w:rsidRDefault="001E7F09">
            <w:pPr>
              <w:spacing w:after="0" w:line="259" w:lineRule="auto"/>
              <w:ind w:left="0" w:firstLine="0"/>
            </w:pPr>
            <w:r>
              <w:rPr>
                <w:b w:val="0"/>
                <w:i/>
              </w:rPr>
              <w:t xml:space="preserve"> </w:t>
            </w:r>
            <w:r w:rsidR="000A4BED">
              <w:rPr>
                <w:b w:val="0"/>
                <w:i/>
              </w:rPr>
              <w:t>X</w:t>
            </w:r>
          </w:p>
        </w:tc>
        <w:tc>
          <w:tcPr>
            <w:tcW w:w="605" w:type="dxa"/>
            <w:tcBorders>
              <w:top w:val="single" w:sz="4" w:space="0" w:color="000000"/>
              <w:left w:val="single" w:sz="4" w:space="0" w:color="000000"/>
              <w:bottom w:val="single" w:sz="4" w:space="0" w:color="000000"/>
              <w:right w:val="single" w:sz="4" w:space="0" w:color="000000"/>
            </w:tcBorders>
          </w:tcPr>
          <w:p w14:paraId="3F613AF3" w14:textId="77777777"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101F560B" w14:textId="77777777"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1D34AEB4" w14:textId="77777777"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091EE68B" w14:textId="77777777" w:rsidR="00C74A3C" w:rsidRDefault="001E7F09">
            <w:pPr>
              <w:spacing w:after="0" w:line="259" w:lineRule="auto"/>
              <w:ind w:left="0" w:firstLine="0"/>
            </w:pPr>
            <w:r>
              <w:rPr>
                <w:b w:val="0"/>
                <w:i/>
              </w:rPr>
              <w:t xml:space="preserve"> </w:t>
            </w:r>
            <w:r w:rsidR="000A4BED">
              <w:rPr>
                <w:b w:val="0"/>
                <w:i/>
              </w:rPr>
              <w:t>X</w:t>
            </w:r>
          </w:p>
        </w:tc>
        <w:tc>
          <w:tcPr>
            <w:tcW w:w="2903" w:type="dxa"/>
            <w:tcBorders>
              <w:top w:val="single" w:sz="4" w:space="0" w:color="000000"/>
              <w:left w:val="single" w:sz="4" w:space="0" w:color="000000"/>
              <w:bottom w:val="single" w:sz="4" w:space="0" w:color="000000"/>
              <w:right w:val="single" w:sz="4" w:space="0" w:color="000000"/>
            </w:tcBorders>
          </w:tcPr>
          <w:p w14:paraId="017F09FD" w14:textId="77777777" w:rsidR="00C74A3C" w:rsidRDefault="001E7F09">
            <w:pPr>
              <w:spacing w:after="0" w:line="259" w:lineRule="auto"/>
              <w:ind w:left="2" w:firstLine="0"/>
            </w:pPr>
            <w:r>
              <w:rPr>
                <w:b w:val="0"/>
                <w:i/>
              </w:rPr>
              <w:t xml:space="preserve"> </w:t>
            </w:r>
            <w:r w:rsidR="000A4BED">
              <w:rPr>
                <w:b w:val="0"/>
                <w:i/>
              </w:rPr>
              <w:t>Es gab schon immer viele Waffen in der Schweiz aber wir haben nicht viele Probleme damit</w:t>
            </w:r>
            <w:ins w:id="8" w:author="Lee Michael (I-EN-EOP-ESO)" w:date="2019-10-21T16:44:00Z">
              <w:r w:rsidR="006F22CF">
                <w:rPr>
                  <w:b w:val="0"/>
                  <w:i/>
                </w:rPr>
                <w:t>.</w:t>
              </w:r>
            </w:ins>
            <w:del w:id="9" w:author="Lee Michael (I-EN-EOP-ESO)" w:date="2019-10-21T16:44:00Z">
              <w:r w:rsidR="000A4BED" w:rsidDel="006F22CF">
                <w:rPr>
                  <w:b w:val="0"/>
                  <w:i/>
                </w:rPr>
                <w:delText>,</w:delText>
              </w:r>
            </w:del>
            <w:r w:rsidR="000A4BED">
              <w:rPr>
                <w:b w:val="0"/>
                <w:i/>
              </w:rPr>
              <w:t xml:space="preserve"> </w:t>
            </w:r>
            <w:del w:id="10" w:author="Lee Michael (I-EN-EOP-ESO)" w:date="2019-10-21T16:44:00Z">
              <w:r w:rsidR="000A4BED" w:rsidDel="006F22CF">
                <w:rPr>
                  <w:b w:val="0"/>
                  <w:i/>
                </w:rPr>
                <w:delText>d</w:delText>
              </w:r>
            </w:del>
            <w:ins w:id="11" w:author="Lee Michael (I-EN-EOP-ESO)" w:date="2019-10-21T16:44:00Z">
              <w:r w:rsidR="006F22CF">
                <w:rPr>
                  <w:b w:val="0"/>
                  <w:i/>
                </w:rPr>
                <w:t>D</w:t>
              </w:r>
            </w:ins>
            <w:r w:rsidR="000A4BED">
              <w:rPr>
                <w:b w:val="0"/>
                <w:i/>
              </w:rPr>
              <w:t xml:space="preserve">arum kann man </w:t>
            </w:r>
            <w:del w:id="12" w:author="Lee Michael (I-EN-EOP-ESO)" w:date="2019-10-21T16:43:00Z">
              <w:r w:rsidR="000A4BED" w:rsidDel="006F22CF">
                <w:rPr>
                  <w:b w:val="0"/>
                  <w:i/>
                </w:rPr>
                <w:delText xml:space="preserve">ist </w:delText>
              </w:r>
            </w:del>
            <w:r w:rsidR="000A4BED">
              <w:rPr>
                <w:b w:val="0"/>
                <w:i/>
              </w:rPr>
              <w:t xml:space="preserve">das </w:t>
            </w:r>
            <w:del w:id="13" w:author="Lee Michael (I-EN-EOP-ESO)" w:date="2019-10-21T16:44:00Z">
              <w:r w:rsidR="000A4BED" w:rsidDel="006F22CF">
                <w:rPr>
                  <w:b w:val="0"/>
                  <w:i/>
                </w:rPr>
                <w:delText>noch ein bisschen herausschieben</w:delText>
              </w:r>
            </w:del>
            <w:ins w:id="14" w:author="Lee Michael (I-EN-EOP-ESO)" w:date="2019-10-21T16:44:00Z">
              <w:r w:rsidR="006F22CF">
                <w:rPr>
                  <w:b w:val="0"/>
                  <w:i/>
                </w:rPr>
                <w:t>nicht dringend</w:t>
              </w:r>
            </w:ins>
          </w:p>
        </w:tc>
      </w:tr>
      <w:tr w:rsidR="00C74A3C" w14:paraId="331F5A72" w14:textId="77777777">
        <w:trPr>
          <w:trHeight w:val="888"/>
        </w:trPr>
        <w:tc>
          <w:tcPr>
            <w:tcW w:w="3399" w:type="dxa"/>
            <w:tcBorders>
              <w:top w:val="single" w:sz="4" w:space="0" w:color="000000"/>
              <w:left w:val="single" w:sz="4" w:space="0" w:color="000000"/>
              <w:bottom w:val="single" w:sz="4" w:space="0" w:color="000000"/>
              <w:right w:val="single" w:sz="4" w:space="0" w:color="000000"/>
            </w:tcBorders>
          </w:tcPr>
          <w:p w14:paraId="2B9A73E0" w14:textId="77777777" w:rsidR="00C74A3C" w:rsidRDefault="001E7F09">
            <w:pPr>
              <w:spacing w:after="0" w:line="259" w:lineRule="auto"/>
              <w:ind w:left="2" w:firstLine="0"/>
            </w:pPr>
            <w:r>
              <w:rPr>
                <w:b w:val="0"/>
                <w:i/>
              </w:rPr>
              <w:t xml:space="preserve"> </w:t>
            </w:r>
            <w:r w:rsidR="00245C75">
              <w:rPr>
                <w:b w:val="0"/>
                <w:i/>
              </w:rPr>
              <w:t>Steuerreform und AHV-Finanzierung</w:t>
            </w:r>
          </w:p>
          <w:p w14:paraId="5F5C1C85" w14:textId="77777777" w:rsidR="00C74A3C" w:rsidRDefault="001E7F09">
            <w:pPr>
              <w:spacing w:after="0" w:line="259" w:lineRule="auto"/>
              <w:ind w:left="2" w:firstLine="0"/>
            </w:pPr>
            <w:r>
              <w:rPr>
                <w:b w:val="0"/>
                <w:i/>
              </w:rPr>
              <w:t xml:space="preserve"> </w:t>
            </w:r>
          </w:p>
          <w:p w14:paraId="6BBEF816" w14:textId="77777777" w:rsidR="00C74A3C" w:rsidRDefault="001E7F09">
            <w:pPr>
              <w:spacing w:after="0" w:line="259" w:lineRule="auto"/>
              <w:ind w:left="2" w:firstLine="0"/>
            </w:pPr>
            <w:r>
              <w:rPr>
                <w:b w:val="0"/>
                <w:i/>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18405D61" w14:textId="77777777" w:rsidR="00C74A3C" w:rsidRDefault="001E7F09">
            <w:pPr>
              <w:spacing w:after="0" w:line="259" w:lineRule="auto"/>
              <w:ind w:left="0" w:firstLine="0"/>
            </w:pPr>
            <w:r>
              <w:rPr>
                <w:b w:val="0"/>
                <w:i/>
              </w:rPr>
              <w:t xml:space="preserve"> </w:t>
            </w:r>
            <w:r w:rsidR="000A4BED">
              <w:rPr>
                <w:b w:val="0"/>
                <w:i/>
              </w:rPr>
              <w:t>X</w:t>
            </w:r>
          </w:p>
        </w:tc>
        <w:tc>
          <w:tcPr>
            <w:tcW w:w="595" w:type="dxa"/>
            <w:tcBorders>
              <w:top w:val="single" w:sz="4" w:space="0" w:color="000000"/>
              <w:left w:val="single" w:sz="4" w:space="0" w:color="000000"/>
              <w:bottom w:val="single" w:sz="4" w:space="0" w:color="000000"/>
              <w:right w:val="single" w:sz="4" w:space="0" w:color="000000"/>
            </w:tcBorders>
          </w:tcPr>
          <w:p w14:paraId="784B0F9A" w14:textId="77777777" w:rsidR="00C74A3C" w:rsidRDefault="001E7F09">
            <w:pPr>
              <w:spacing w:after="0" w:line="259" w:lineRule="auto"/>
              <w:ind w:left="0" w:firstLine="0"/>
            </w:pPr>
            <w:r>
              <w:rPr>
                <w:b w:val="0"/>
                <w:i/>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72A27E14" w14:textId="77777777" w:rsidR="00C74A3C" w:rsidRDefault="001E7F09">
            <w:pPr>
              <w:spacing w:after="0" w:line="259" w:lineRule="auto"/>
              <w:ind w:left="0" w:firstLine="0"/>
            </w:pPr>
            <w:r>
              <w:rPr>
                <w:b w:val="0"/>
                <w:i/>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5ECBBE46" w14:textId="77777777" w:rsidR="00C74A3C" w:rsidRDefault="001E7F09">
            <w:pPr>
              <w:spacing w:after="0" w:line="259" w:lineRule="auto"/>
              <w:ind w:left="0" w:firstLine="0"/>
            </w:pPr>
            <w:r>
              <w:rPr>
                <w:b w:val="0"/>
                <w:i/>
              </w:rPr>
              <w:t xml:space="preserve"> </w:t>
            </w:r>
            <w:r w:rsidR="000A4BED">
              <w:rPr>
                <w:b w:val="0"/>
                <w:i/>
              </w:rPr>
              <w:t>X</w:t>
            </w:r>
          </w:p>
        </w:tc>
        <w:tc>
          <w:tcPr>
            <w:tcW w:w="708" w:type="dxa"/>
            <w:tcBorders>
              <w:top w:val="single" w:sz="4" w:space="0" w:color="000000"/>
              <w:left w:val="single" w:sz="4" w:space="0" w:color="000000"/>
              <w:bottom w:val="single" w:sz="4" w:space="0" w:color="000000"/>
              <w:right w:val="single" w:sz="4" w:space="0" w:color="000000"/>
            </w:tcBorders>
          </w:tcPr>
          <w:p w14:paraId="494F6AC1" w14:textId="77777777" w:rsidR="00C74A3C" w:rsidRDefault="001E7F09">
            <w:pPr>
              <w:spacing w:after="0" w:line="259" w:lineRule="auto"/>
              <w:ind w:left="0" w:firstLine="0"/>
            </w:pPr>
            <w:r>
              <w:rPr>
                <w:b w:val="0"/>
                <w:i/>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06BF5A77" w14:textId="77777777" w:rsidR="00C74A3C" w:rsidRDefault="001E7F09">
            <w:pPr>
              <w:spacing w:after="0" w:line="259" w:lineRule="auto"/>
              <w:ind w:left="0" w:firstLine="0"/>
            </w:pPr>
            <w:r>
              <w:rPr>
                <w:b w:val="0"/>
                <w:i/>
              </w:rPr>
              <w:t xml:space="preserve"> </w:t>
            </w:r>
          </w:p>
        </w:tc>
        <w:tc>
          <w:tcPr>
            <w:tcW w:w="2903" w:type="dxa"/>
            <w:tcBorders>
              <w:top w:val="single" w:sz="4" w:space="0" w:color="000000"/>
              <w:left w:val="single" w:sz="4" w:space="0" w:color="000000"/>
              <w:bottom w:val="single" w:sz="4" w:space="0" w:color="000000"/>
              <w:right w:val="single" w:sz="4" w:space="0" w:color="000000"/>
            </w:tcBorders>
          </w:tcPr>
          <w:p w14:paraId="75FE2D5E" w14:textId="77777777" w:rsidR="00C74A3C" w:rsidRDefault="001E7F09">
            <w:pPr>
              <w:spacing w:after="0" w:line="259" w:lineRule="auto"/>
              <w:ind w:left="2" w:firstLine="0"/>
            </w:pPr>
            <w:r>
              <w:rPr>
                <w:b w:val="0"/>
                <w:i/>
              </w:rPr>
              <w:t xml:space="preserve"> </w:t>
            </w:r>
            <w:r w:rsidR="006D79D0">
              <w:rPr>
                <w:b w:val="0"/>
                <w:i/>
              </w:rPr>
              <w:t>Weil wir ein Problem damit haben die AHV zu Finanzieren</w:t>
            </w:r>
          </w:p>
        </w:tc>
      </w:tr>
      <w:tr w:rsidR="006F22CF" w14:paraId="10674AFC" w14:textId="77777777">
        <w:trPr>
          <w:trHeight w:val="888"/>
          <w:ins w:id="15" w:author="Lee Michael (I-EN-EOP-ESO)" w:date="2019-10-21T16:44:00Z"/>
        </w:trPr>
        <w:tc>
          <w:tcPr>
            <w:tcW w:w="3399" w:type="dxa"/>
            <w:tcBorders>
              <w:top w:val="single" w:sz="4" w:space="0" w:color="000000"/>
              <w:left w:val="single" w:sz="4" w:space="0" w:color="000000"/>
              <w:bottom w:val="single" w:sz="4" w:space="0" w:color="000000"/>
              <w:right w:val="single" w:sz="4" w:space="0" w:color="000000"/>
            </w:tcBorders>
          </w:tcPr>
          <w:p w14:paraId="54DDA573" w14:textId="77777777" w:rsidR="006F22CF" w:rsidRDefault="006F22CF">
            <w:pPr>
              <w:spacing w:after="0" w:line="259" w:lineRule="auto"/>
              <w:ind w:left="2" w:firstLine="0"/>
              <w:rPr>
                <w:ins w:id="16" w:author="Lee Michael (I-EN-EOP-ESO)" w:date="2019-10-21T16:44:00Z"/>
                <w:b w:val="0"/>
                <w:i/>
              </w:rPr>
            </w:pPr>
            <w:ins w:id="17" w:author="Lee Michael (I-EN-EOP-ESO)" w:date="2019-10-21T16:44:00Z">
              <w:r>
                <w:rPr>
                  <w:b w:val="0"/>
                  <w:i/>
                </w:rPr>
                <w:t>Rahmenabkommen</w:t>
              </w:r>
            </w:ins>
            <w:ins w:id="18" w:author="Lee Michael (I-EN-EOP-ESO)" w:date="2019-10-21T16:49:00Z">
              <w:r>
                <w:rPr>
                  <w:b w:val="0"/>
                  <w:i/>
                </w:rPr>
                <w:t xml:space="preserve"> mit EU</w:t>
              </w:r>
            </w:ins>
          </w:p>
        </w:tc>
        <w:tc>
          <w:tcPr>
            <w:tcW w:w="694" w:type="dxa"/>
            <w:tcBorders>
              <w:top w:val="single" w:sz="4" w:space="0" w:color="000000"/>
              <w:left w:val="single" w:sz="4" w:space="0" w:color="000000"/>
              <w:bottom w:val="single" w:sz="4" w:space="0" w:color="000000"/>
              <w:right w:val="single" w:sz="4" w:space="0" w:color="000000"/>
            </w:tcBorders>
          </w:tcPr>
          <w:p w14:paraId="5621050B" w14:textId="77777777" w:rsidR="006F22CF" w:rsidRDefault="006F22CF">
            <w:pPr>
              <w:spacing w:after="0" w:line="259" w:lineRule="auto"/>
              <w:ind w:left="0" w:firstLine="0"/>
              <w:rPr>
                <w:ins w:id="19" w:author="Lee Michael (I-EN-EOP-ESO)" w:date="2019-10-21T16:44:00Z"/>
                <w:b w:val="0"/>
                <w:i/>
              </w:rPr>
            </w:pPr>
          </w:p>
        </w:tc>
        <w:tc>
          <w:tcPr>
            <w:tcW w:w="595" w:type="dxa"/>
            <w:tcBorders>
              <w:top w:val="single" w:sz="4" w:space="0" w:color="000000"/>
              <w:left w:val="single" w:sz="4" w:space="0" w:color="000000"/>
              <w:bottom w:val="single" w:sz="4" w:space="0" w:color="000000"/>
              <w:right w:val="single" w:sz="4" w:space="0" w:color="000000"/>
            </w:tcBorders>
          </w:tcPr>
          <w:p w14:paraId="4BCB4FC9" w14:textId="77777777" w:rsidR="006F22CF" w:rsidRDefault="006F22CF">
            <w:pPr>
              <w:spacing w:after="0" w:line="259" w:lineRule="auto"/>
              <w:ind w:left="0" w:firstLine="0"/>
              <w:rPr>
                <w:ins w:id="20" w:author="Lee Michael (I-EN-EOP-ESO)" w:date="2019-10-21T16:44:00Z"/>
                <w:b w:val="0"/>
                <w:i/>
              </w:rPr>
            </w:pPr>
          </w:p>
        </w:tc>
        <w:tc>
          <w:tcPr>
            <w:tcW w:w="605" w:type="dxa"/>
            <w:tcBorders>
              <w:top w:val="single" w:sz="4" w:space="0" w:color="000000"/>
              <w:left w:val="single" w:sz="4" w:space="0" w:color="000000"/>
              <w:bottom w:val="single" w:sz="4" w:space="0" w:color="000000"/>
              <w:right w:val="single" w:sz="4" w:space="0" w:color="000000"/>
            </w:tcBorders>
          </w:tcPr>
          <w:p w14:paraId="51C0B539" w14:textId="77777777" w:rsidR="006F22CF" w:rsidRDefault="006F22CF">
            <w:pPr>
              <w:spacing w:after="0" w:line="259" w:lineRule="auto"/>
              <w:ind w:left="0" w:firstLine="0"/>
              <w:rPr>
                <w:ins w:id="21" w:author="Lee Michael (I-EN-EOP-ESO)" w:date="2019-10-21T16:44:00Z"/>
                <w:b w:val="0"/>
                <w:i/>
              </w:rPr>
            </w:pPr>
          </w:p>
        </w:tc>
        <w:tc>
          <w:tcPr>
            <w:tcW w:w="799" w:type="dxa"/>
            <w:tcBorders>
              <w:top w:val="single" w:sz="4" w:space="0" w:color="000000"/>
              <w:left w:val="single" w:sz="4" w:space="0" w:color="000000"/>
              <w:bottom w:val="single" w:sz="4" w:space="0" w:color="000000"/>
              <w:right w:val="single" w:sz="4" w:space="0" w:color="000000"/>
            </w:tcBorders>
          </w:tcPr>
          <w:p w14:paraId="68F5386D" w14:textId="77777777" w:rsidR="006F22CF" w:rsidRDefault="006F22CF">
            <w:pPr>
              <w:spacing w:after="0" w:line="259" w:lineRule="auto"/>
              <w:ind w:left="0" w:firstLine="0"/>
              <w:rPr>
                <w:ins w:id="22" w:author="Lee Michael (I-EN-EOP-ESO)" w:date="2019-10-21T16:44:00Z"/>
                <w:b w:val="0"/>
                <w:i/>
              </w:rPr>
            </w:pPr>
          </w:p>
        </w:tc>
        <w:tc>
          <w:tcPr>
            <w:tcW w:w="708" w:type="dxa"/>
            <w:tcBorders>
              <w:top w:val="single" w:sz="4" w:space="0" w:color="000000"/>
              <w:left w:val="single" w:sz="4" w:space="0" w:color="000000"/>
              <w:bottom w:val="single" w:sz="4" w:space="0" w:color="000000"/>
              <w:right w:val="single" w:sz="4" w:space="0" w:color="000000"/>
            </w:tcBorders>
          </w:tcPr>
          <w:p w14:paraId="22829CF1" w14:textId="77777777" w:rsidR="006F22CF" w:rsidRDefault="006F22CF">
            <w:pPr>
              <w:spacing w:after="0" w:line="259" w:lineRule="auto"/>
              <w:ind w:left="0" w:firstLine="0"/>
              <w:rPr>
                <w:ins w:id="23" w:author="Lee Michael (I-EN-EOP-ESO)" w:date="2019-10-21T16:44:00Z"/>
                <w:b w:val="0"/>
                <w:i/>
              </w:rPr>
            </w:pPr>
          </w:p>
        </w:tc>
        <w:tc>
          <w:tcPr>
            <w:tcW w:w="708" w:type="dxa"/>
            <w:tcBorders>
              <w:top w:val="single" w:sz="4" w:space="0" w:color="000000"/>
              <w:left w:val="single" w:sz="4" w:space="0" w:color="000000"/>
              <w:bottom w:val="single" w:sz="4" w:space="0" w:color="000000"/>
              <w:right w:val="single" w:sz="4" w:space="0" w:color="000000"/>
            </w:tcBorders>
          </w:tcPr>
          <w:p w14:paraId="07CBA03F" w14:textId="77777777" w:rsidR="006F22CF" w:rsidRDefault="006F22CF">
            <w:pPr>
              <w:spacing w:after="0" w:line="259" w:lineRule="auto"/>
              <w:ind w:left="0" w:firstLine="0"/>
              <w:rPr>
                <w:ins w:id="24" w:author="Lee Michael (I-EN-EOP-ESO)" w:date="2019-10-21T16:44:00Z"/>
                <w:b w:val="0"/>
                <w:i/>
              </w:rPr>
            </w:pPr>
          </w:p>
        </w:tc>
        <w:tc>
          <w:tcPr>
            <w:tcW w:w="2903" w:type="dxa"/>
            <w:tcBorders>
              <w:top w:val="single" w:sz="4" w:space="0" w:color="000000"/>
              <w:left w:val="single" w:sz="4" w:space="0" w:color="000000"/>
              <w:bottom w:val="single" w:sz="4" w:space="0" w:color="000000"/>
              <w:right w:val="single" w:sz="4" w:space="0" w:color="000000"/>
            </w:tcBorders>
          </w:tcPr>
          <w:p w14:paraId="29CF4A6F" w14:textId="77777777" w:rsidR="006F22CF" w:rsidRDefault="006F22CF">
            <w:pPr>
              <w:spacing w:after="0" w:line="259" w:lineRule="auto"/>
              <w:ind w:left="2" w:firstLine="0"/>
              <w:rPr>
                <w:ins w:id="25" w:author="Lee Michael (I-EN-EOP-ESO)" w:date="2019-10-21T16:44:00Z"/>
                <w:b w:val="0"/>
                <w:i/>
              </w:rPr>
            </w:pPr>
          </w:p>
        </w:tc>
      </w:tr>
      <w:tr w:rsidR="006F22CF" w14:paraId="3A01C57B" w14:textId="77777777">
        <w:trPr>
          <w:trHeight w:val="888"/>
          <w:ins w:id="26" w:author="Lee Michael (I-EN-EOP-ESO)" w:date="2019-10-21T16:45:00Z"/>
        </w:trPr>
        <w:tc>
          <w:tcPr>
            <w:tcW w:w="3399" w:type="dxa"/>
            <w:tcBorders>
              <w:top w:val="single" w:sz="4" w:space="0" w:color="000000"/>
              <w:left w:val="single" w:sz="4" w:space="0" w:color="000000"/>
              <w:bottom w:val="single" w:sz="4" w:space="0" w:color="000000"/>
              <w:right w:val="single" w:sz="4" w:space="0" w:color="000000"/>
            </w:tcBorders>
          </w:tcPr>
          <w:p w14:paraId="65B46409" w14:textId="77777777" w:rsidR="006F22CF" w:rsidRDefault="00B57C85">
            <w:pPr>
              <w:spacing w:after="0" w:line="259" w:lineRule="auto"/>
              <w:ind w:left="2" w:firstLine="0"/>
              <w:rPr>
                <w:ins w:id="27" w:author="Lee Michael (I-EN-EOP-ESO)" w:date="2019-10-21T16:45:00Z"/>
                <w:b w:val="0"/>
                <w:i/>
              </w:rPr>
            </w:pPr>
            <w:ins w:id="28" w:author="Lee Michael (I-EN-EOP-ESO)" w:date="2019-10-21T16:51:00Z">
              <w:r>
                <w:rPr>
                  <w:b w:val="0"/>
                  <w:i/>
                </w:rPr>
                <w:t>Zahlbare Gesundheitsvorsorge</w:t>
              </w:r>
            </w:ins>
          </w:p>
        </w:tc>
        <w:tc>
          <w:tcPr>
            <w:tcW w:w="694" w:type="dxa"/>
            <w:tcBorders>
              <w:top w:val="single" w:sz="4" w:space="0" w:color="000000"/>
              <w:left w:val="single" w:sz="4" w:space="0" w:color="000000"/>
              <w:bottom w:val="single" w:sz="4" w:space="0" w:color="000000"/>
              <w:right w:val="single" w:sz="4" w:space="0" w:color="000000"/>
            </w:tcBorders>
          </w:tcPr>
          <w:p w14:paraId="546E99D7" w14:textId="77777777" w:rsidR="006F22CF" w:rsidRDefault="006F22CF">
            <w:pPr>
              <w:spacing w:after="0" w:line="259" w:lineRule="auto"/>
              <w:ind w:left="0" w:firstLine="0"/>
              <w:rPr>
                <w:ins w:id="29" w:author="Lee Michael (I-EN-EOP-ESO)" w:date="2019-10-21T16:45:00Z"/>
                <w:b w:val="0"/>
                <w:i/>
              </w:rPr>
            </w:pPr>
          </w:p>
        </w:tc>
        <w:tc>
          <w:tcPr>
            <w:tcW w:w="595" w:type="dxa"/>
            <w:tcBorders>
              <w:top w:val="single" w:sz="4" w:space="0" w:color="000000"/>
              <w:left w:val="single" w:sz="4" w:space="0" w:color="000000"/>
              <w:bottom w:val="single" w:sz="4" w:space="0" w:color="000000"/>
              <w:right w:val="single" w:sz="4" w:space="0" w:color="000000"/>
            </w:tcBorders>
          </w:tcPr>
          <w:p w14:paraId="3210AE83" w14:textId="77777777" w:rsidR="006F22CF" w:rsidRDefault="006F22CF">
            <w:pPr>
              <w:spacing w:after="0" w:line="259" w:lineRule="auto"/>
              <w:ind w:left="0" w:firstLine="0"/>
              <w:rPr>
                <w:ins w:id="30" w:author="Lee Michael (I-EN-EOP-ESO)" w:date="2019-10-21T16:45:00Z"/>
                <w:b w:val="0"/>
                <w:i/>
              </w:rPr>
            </w:pPr>
          </w:p>
        </w:tc>
        <w:tc>
          <w:tcPr>
            <w:tcW w:w="605" w:type="dxa"/>
            <w:tcBorders>
              <w:top w:val="single" w:sz="4" w:space="0" w:color="000000"/>
              <w:left w:val="single" w:sz="4" w:space="0" w:color="000000"/>
              <w:bottom w:val="single" w:sz="4" w:space="0" w:color="000000"/>
              <w:right w:val="single" w:sz="4" w:space="0" w:color="000000"/>
            </w:tcBorders>
          </w:tcPr>
          <w:p w14:paraId="4503B686" w14:textId="77777777" w:rsidR="006F22CF" w:rsidRDefault="006F22CF">
            <w:pPr>
              <w:spacing w:after="0" w:line="259" w:lineRule="auto"/>
              <w:ind w:left="0" w:firstLine="0"/>
              <w:rPr>
                <w:ins w:id="31" w:author="Lee Michael (I-EN-EOP-ESO)" w:date="2019-10-21T16:45:00Z"/>
                <w:b w:val="0"/>
                <w:i/>
              </w:rPr>
            </w:pPr>
          </w:p>
        </w:tc>
        <w:tc>
          <w:tcPr>
            <w:tcW w:w="799" w:type="dxa"/>
            <w:tcBorders>
              <w:top w:val="single" w:sz="4" w:space="0" w:color="000000"/>
              <w:left w:val="single" w:sz="4" w:space="0" w:color="000000"/>
              <w:bottom w:val="single" w:sz="4" w:space="0" w:color="000000"/>
              <w:right w:val="single" w:sz="4" w:space="0" w:color="000000"/>
            </w:tcBorders>
          </w:tcPr>
          <w:p w14:paraId="3A7E11D7" w14:textId="77777777" w:rsidR="006F22CF" w:rsidRDefault="006F22CF">
            <w:pPr>
              <w:spacing w:after="0" w:line="259" w:lineRule="auto"/>
              <w:ind w:left="0" w:firstLine="0"/>
              <w:rPr>
                <w:ins w:id="32" w:author="Lee Michael (I-EN-EOP-ESO)" w:date="2019-10-21T16:45:00Z"/>
                <w:b w:val="0"/>
                <w:i/>
              </w:rPr>
            </w:pPr>
          </w:p>
        </w:tc>
        <w:tc>
          <w:tcPr>
            <w:tcW w:w="708" w:type="dxa"/>
            <w:tcBorders>
              <w:top w:val="single" w:sz="4" w:space="0" w:color="000000"/>
              <w:left w:val="single" w:sz="4" w:space="0" w:color="000000"/>
              <w:bottom w:val="single" w:sz="4" w:space="0" w:color="000000"/>
              <w:right w:val="single" w:sz="4" w:space="0" w:color="000000"/>
            </w:tcBorders>
          </w:tcPr>
          <w:p w14:paraId="117F32CF" w14:textId="77777777" w:rsidR="006F22CF" w:rsidRDefault="006F22CF">
            <w:pPr>
              <w:spacing w:after="0" w:line="259" w:lineRule="auto"/>
              <w:ind w:left="0" w:firstLine="0"/>
              <w:rPr>
                <w:ins w:id="33" w:author="Lee Michael (I-EN-EOP-ESO)" w:date="2019-10-21T16:45:00Z"/>
                <w:b w:val="0"/>
                <w:i/>
              </w:rPr>
            </w:pPr>
          </w:p>
        </w:tc>
        <w:tc>
          <w:tcPr>
            <w:tcW w:w="708" w:type="dxa"/>
            <w:tcBorders>
              <w:top w:val="single" w:sz="4" w:space="0" w:color="000000"/>
              <w:left w:val="single" w:sz="4" w:space="0" w:color="000000"/>
              <w:bottom w:val="single" w:sz="4" w:space="0" w:color="000000"/>
              <w:right w:val="single" w:sz="4" w:space="0" w:color="000000"/>
            </w:tcBorders>
          </w:tcPr>
          <w:p w14:paraId="57CCF089" w14:textId="77777777" w:rsidR="006F22CF" w:rsidRDefault="006F22CF">
            <w:pPr>
              <w:spacing w:after="0" w:line="259" w:lineRule="auto"/>
              <w:ind w:left="0" w:firstLine="0"/>
              <w:rPr>
                <w:ins w:id="34" w:author="Lee Michael (I-EN-EOP-ESO)" w:date="2019-10-21T16:45:00Z"/>
                <w:b w:val="0"/>
                <w:i/>
              </w:rPr>
            </w:pPr>
          </w:p>
        </w:tc>
        <w:tc>
          <w:tcPr>
            <w:tcW w:w="2903" w:type="dxa"/>
            <w:tcBorders>
              <w:top w:val="single" w:sz="4" w:space="0" w:color="000000"/>
              <w:left w:val="single" w:sz="4" w:space="0" w:color="000000"/>
              <w:bottom w:val="single" w:sz="4" w:space="0" w:color="000000"/>
              <w:right w:val="single" w:sz="4" w:space="0" w:color="000000"/>
            </w:tcBorders>
          </w:tcPr>
          <w:p w14:paraId="6C34A098" w14:textId="77777777" w:rsidR="006F22CF" w:rsidRDefault="006F22CF">
            <w:pPr>
              <w:spacing w:after="0" w:line="259" w:lineRule="auto"/>
              <w:ind w:left="2" w:firstLine="0"/>
              <w:rPr>
                <w:ins w:id="35" w:author="Lee Michael (I-EN-EOP-ESO)" w:date="2019-10-21T16:45:00Z"/>
                <w:b w:val="0"/>
                <w:i/>
              </w:rPr>
            </w:pPr>
          </w:p>
        </w:tc>
      </w:tr>
    </w:tbl>
    <w:p w14:paraId="7101C6A3" w14:textId="77777777" w:rsidR="00C74A3C" w:rsidRDefault="001E7F09">
      <w:pPr>
        <w:spacing w:after="0" w:line="259" w:lineRule="auto"/>
        <w:ind w:left="0" w:firstLine="0"/>
      </w:pPr>
      <w:r>
        <w:rPr>
          <w:b w:val="0"/>
          <w:i/>
        </w:rPr>
        <w:t xml:space="preserve"> </w:t>
      </w:r>
    </w:p>
    <w:p w14:paraId="6C2E5BF0" w14:textId="77777777" w:rsidR="00C74A3C" w:rsidRDefault="001E7F09">
      <w:pPr>
        <w:spacing w:after="0" w:line="259" w:lineRule="auto"/>
        <w:ind w:left="0" w:firstLine="0"/>
      </w:pPr>
      <w:r>
        <w:rPr>
          <w:b w:val="0"/>
          <w:i/>
        </w:rPr>
        <w:t xml:space="preserve"> </w:t>
      </w:r>
    </w:p>
    <w:p w14:paraId="498A08CA" w14:textId="77777777" w:rsidR="00C74A3C" w:rsidRDefault="001E7F09">
      <w:pPr>
        <w:spacing w:after="29"/>
        <w:ind w:left="-5"/>
      </w:pPr>
      <w:r>
        <w:t xml:space="preserve">Welches sind die wichtigsten Themen für die Wähler, gemäss Sorgenbarometer 2019. Es gibt insgesamt 35 Bereiche, die regelmässig beobachtet werden. Schreiben Sie die Top 5 heraus und fassen Sie die wichtigsten Erklärungen in zwei bis drei Sätzen zusammen.  </w:t>
      </w:r>
      <w:r>
        <w:rPr>
          <w:b w:val="0"/>
          <w:i/>
        </w:rPr>
        <w:t xml:space="preserve">Bitte füllen Sie folgende Tabelle </w:t>
      </w:r>
    </w:p>
    <w:p w14:paraId="4F7FF7F0" w14:textId="77777777" w:rsidR="00C74A3C" w:rsidRDefault="001E7F09">
      <w:pPr>
        <w:spacing w:after="0" w:line="259" w:lineRule="auto"/>
        <w:ind w:left="0" w:firstLine="0"/>
      </w:pPr>
      <w:r>
        <w:rPr>
          <w:b w:val="0"/>
          <w:i/>
        </w:rPr>
        <w:t>aus.</w:t>
      </w:r>
      <w:hyperlink r:id="rId10">
        <w:r>
          <w:rPr>
            <w:b w:val="0"/>
            <w:i/>
          </w:rPr>
          <w:t xml:space="preserve"> </w:t>
        </w:r>
      </w:hyperlink>
      <w:hyperlink r:id="rId11">
        <w:r>
          <w:rPr>
            <w:b w:val="0"/>
            <w:i/>
            <w:color w:val="0000FF"/>
            <w:sz w:val="16"/>
            <w:u w:val="single" w:color="0000FF"/>
          </w:rPr>
          <w:t>https://www.srf.ch/news/schweiz/wahlen</w:t>
        </w:r>
      </w:hyperlink>
      <w:hyperlink r:id="rId12">
        <w:r>
          <w:rPr>
            <w:b w:val="0"/>
            <w:i/>
            <w:color w:val="0000FF"/>
            <w:sz w:val="16"/>
            <w:u w:val="single" w:color="0000FF"/>
          </w:rPr>
          <w:t>-</w:t>
        </w:r>
      </w:hyperlink>
      <w:hyperlink r:id="rId13">
        <w:r>
          <w:rPr>
            <w:b w:val="0"/>
            <w:i/>
            <w:color w:val="0000FF"/>
            <w:sz w:val="16"/>
            <w:u w:val="single" w:color="0000FF"/>
          </w:rPr>
          <w:t>2019/wahlen</w:t>
        </w:r>
      </w:hyperlink>
      <w:hyperlink r:id="rId14">
        <w:r>
          <w:rPr>
            <w:b w:val="0"/>
            <w:i/>
            <w:color w:val="0000FF"/>
            <w:sz w:val="16"/>
            <w:u w:val="single" w:color="0000FF"/>
          </w:rPr>
          <w:t>-</w:t>
        </w:r>
      </w:hyperlink>
      <w:hyperlink r:id="rId15">
        <w:r>
          <w:rPr>
            <w:b w:val="0"/>
            <w:i/>
            <w:color w:val="0000FF"/>
            <w:sz w:val="16"/>
            <w:u w:val="single" w:color="0000FF"/>
          </w:rPr>
          <w:t>2019</w:t>
        </w:r>
      </w:hyperlink>
      <w:hyperlink r:id="rId16">
        <w:r>
          <w:rPr>
            <w:b w:val="0"/>
            <w:i/>
            <w:color w:val="0000FF"/>
            <w:sz w:val="16"/>
            <w:u w:val="single" w:color="0000FF"/>
          </w:rPr>
          <w:t>-</w:t>
        </w:r>
      </w:hyperlink>
      <w:hyperlink r:id="rId17">
        <w:r>
          <w:rPr>
            <w:b w:val="0"/>
            <w:i/>
            <w:color w:val="0000FF"/>
            <w:sz w:val="16"/>
            <w:u w:val="single" w:color="0000FF"/>
          </w:rPr>
          <w:t>die</w:t>
        </w:r>
      </w:hyperlink>
      <w:hyperlink r:id="rId18">
        <w:r>
          <w:rPr>
            <w:b w:val="0"/>
            <w:i/>
            <w:color w:val="0000FF"/>
            <w:sz w:val="16"/>
            <w:u w:val="single" w:color="0000FF"/>
          </w:rPr>
          <w:t>-</w:t>
        </w:r>
      </w:hyperlink>
      <w:hyperlink r:id="rId19">
        <w:r>
          <w:rPr>
            <w:b w:val="0"/>
            <w:i/>
            <w:color w:val="0000FF"/>
            <w:sz w:val="16"/>
            <w:u w:val="single" w:color="0000FF"/>
          </w:rPr>
          <w:t>groessten</w:t>
        </w:r>
      </w:hyperlink>
      <w:hyperlink r:id="rId20">
        <w:r>
          <w:rPr>
            <w:b w:val="0"/>
            <w:i/>
            <w:color w:val="0000FF"/>
            <w:sz w:val="16"/>
            <w:u w:val="single" w:color="0000FF"/>
          </w:rPr>
          <w:t>-</w:t>
        </w:r>
      </w:hyperlink>
      <w:hyperlink r:id="rId21">
        <w:r>
          <w:rPr>
            <w:b w:val="0"/>
            <w:i/>
            <w:color w:val="0000FF"/>
            <w:sz w:val="16"/>
            <w:u w:val="single" w:color="0000FF"/>
          </w:rPr>
          <w:t>sorgen</w:t>
        </w:r>
      </w:hyperlink>
      <w:hyperlink r:id="rId22">
        <w:r>
          <w:rPr>
            <w:b w:val="0"/>
            <w:i/>
            <w:color w:val="0000FF"/>
            <w:sz w:val="16"/>
            <w:u w:val="single" w:color="0000FF"/>
          </w:rPr>
          <w:t>-</w:t>
        </w:r>
      </w:hyperlink>
      <w:hyperlink r:id="rId23">
        <w:r>
          <w:rPr>
            <w:b w:val="0"/>
            <w:i/>
            <w:color w:val="0000FF"/>
            <w:sz w:val="16"/>
            <w:u w:val="single" w:color="0000FF"/>
          </w:rPr>
          <w:t>der</w:t>
        </w:r>
      </w:hyperlink>
      <w:hyperlink r:id="rId24">
        <w:r>
          <w:rPr>
            <w:b w:val="0"/>
            <w:i/>
            <w:color w:val="0000FF"/>
            <w:sz w:val="16"/>
            <w:u w:val="single" w:color="0000FF"/>
          </w:rPr>
          <w:t>-</w:t>
        </w:r>
      </w:hyperlink>
      <w:hyperlink r:id="rId25">
        <w:r>
          <w:rPr>
            <w:b w:val="0"/>
            <w:i/>
            <w:color w:val="0000FF"/>
            <w:sz w:val="16"/>
            <w:u w:val="single" w:color="0000FF"/>
          </w:rPr>
          <w:t>schweiz</w:t>
        </w:r>
      </w:hyperlink>
      <w:hyperlink r:id="rId26">
        <w:r>
          <w:rPr>
            <w:b w:val="0"/>
            <w:i/>
            <w:color w:val="0000FF"/>
            <w:sz w:val="16"/>
            <w:u w:val="single" w:color="0000FF"/>
          </w:rPr>
          <w:t>-</w:t>
        </w:r>
      </w:hyperlink>
      <w:hyperlink r:id="rId27">
        <w:r>
          <w:rPr>
            <w:b w:val="0"/>
            <w:i/>
            <w:color w:val="0000FF"/>
            <w:sz w:val="16"/>
            <w:u w:val="single" w:color="0000FF"/>
          </w:rPr>
          <w:t>und</w:t>
        </w:r>
      </w:hyperlink>
      <w:hyperlink r:id="rId28">
        <w:r>
          <w:rPr>
            <w:b w:val="0"/>
            <w:i/>
            <w:color w:val="0000FF"/>
            <w:sz w:val="16"/>
            <w:u w:val="single" w:color="0000FF"/>
          </w:rPr>
          <w:t>-</w:t>
        </w:r>
      </w:hyperlink>
      <w:hyperlink r:id="rId29">
        <w:r>
          <w:rPr>
            <w:b w:val="0"/>
            <w:i/>
            <w:color w:val="0000FF"/>
            <w:sz w:val="16"/>
            <w:u w:val="single" w:color="0000FF"/>
          </w:rPr>
          <w:t>womit</w:t>
        </w:r>
      </w:hyperlink>
      <w:hyperlink r:id="rId30">
        <w:r>
          <w:rPr>
            <w:b w:val="0"/>
            <w:i/>
            <w:color w:val="0000FF"/>
            <w:sz w:val="16"/>
            <w:u w:val="single" w:color="0000FF"/>
          </w:rPr>
          <w:t>-</w:t>
        </w:r>
      </w:hyperlink>
      <w:hyperlink r:id="rId31">
        <w:r>
          <w:rPr>
            <w:b w:val="0"/>
            <w:i/>
            <w:color w:val="0000FF"/>
            <w:sz w:val="16"/>
            <w:u w:val="single" w:color="0000FF"/>
          </w:rPr>
          <w:t>sie</w:t>
        </w:r>
      </w:hyperlink>
      <w:hyperlink r:id="rId32">
        <w:r>
          <w:rPr>
            <w:b w:val="0"/>
            <w:i/>
            <w:color w:val="0000FF"/>
            <w:sz w:val="16"/>
            <w:u w:val="single" w:color="0000FF"/>
          </w:rPr>
          <w:t>-</w:t>
        </w:r>
      </w:hyperlink>
      <w:hyperlink r:id="rId33">
        <w:r>
          <w:rPr>
            <w:b w:val="0"/>
            <w:i/>
            <w:color w:val="0000FF"/>
            <w:sz w:val="16"/>
            <w:u w:val="single" w:color="0000FF"/>
          </w:rPr>
          <w:t>zusammenhaengen</w:t>
        </w:r>
      </w:hyperlink>
      <w:hyperlink r:id="rId34">
        <w:r>
          <w:rPr>
            <w:b w:val="0"/>
            <w:i/>
          </w:rPr>
          <w:t xml:space="preserve"> </w:t>
        </w:r>
      </w:hyperlink>
      <w:r>
        <w:rPr>
          <w:b w:val="0"/>
          <w:i/>
        </w:rPr>
        <w:t xml:space="preserve">(__/2P.) </w:t>
      </w:r>
    </w:p>
    <w:p w14:paraId="7B5781C2" w14:textId="77777777" w:rsidR="00C74A3C" w:rsidRDefault="001E7F09">
      <w:pPr>
        <w:spacing w:after="0" w:line="259" w:lineRule="auto"/>
        <w:ind w:left="0" w:firstLine="0"/>
      </w:pPr>
      <w:r>
        <w:rPr>
          <w:b w:val="0"/>
          <w:i/>
        </w:rPr>
        <w:t xml:space="preserve"> </w:t>
      </w:r>
    </w:p>
    <w:tbl>
      <w:tblPr>
        <w:tblStyle w:val="TableGrid"/>
        <w:tblW w:w="10342" w:type="dxa"/>
        <w:tblInd w:w="5" w:type="dxa"/>
        <w:tblCellMar>
          <w:top w:w="79" w:type="dxa"/>
          <w:left w:w="108" w:type="dxa"/>
          <w:right w:w="115" w:type="dxa"/>
        </w:tblCellMar>
        <w:tblLook w:val="04A0" w:firstRow="1" w:lastRow="0" w:firstColumn="1" w:lastColumn="0" w:noHBand="0" w:noVBand="1"/>
      </w:tblPr>
      <w:tblGrid>
        <w:gridCol w:w="2691"/>
        <w:gridCol w:w="7651"/>
      </w:tblGrid>
      <w:tr w:rsidR="00C74A3C" w14:paraId="1E3963D5" w14:textId="77777777">
        <w:trPr>
          <w:trHeight w:val="305"/>
        </w:trPr>
        <w:tc>
          <w:tcPr>
            <w:tcW w:w="2691" w:type="dxa"/>
            <w:tcBorders>
              <w:top w:val="single" w:sz="4" w:space="0" w:color="000000"/>
              <w:left w:val="single" w:sz="4" w:space="0" w:color="000000"/>
              <w:bottom w:val="single" w:sz="4" w:space="0" w:color="000000"/>
              <w:right w:val="single" w:sz="4" w:space="0" w:color="000000"/>
            </w:tcBorders>
          </w:tcPr>
          <w:p w14:paraId="6719EBEE" w14:textId="77777777" w:rsidR="00C74A3C" w:rsidRDefault="001E7F09">
            <w:pPr>
              <w:spacing w:after="0" w:line="259" w:lineRule="auto"/>
              <w:ind w:left="2" w:firstLine="0"/>
            </w:pPr>
            <w:r>
              <w:t xml:space="preserve">Thema </w:t>
            </w:r>
          </w:p>
        </w:tc>
        <w:tc>
          <w:tcPr>
            <w:tcW w:w="7650" w:type="dxa"/>
            <w:tcBorders>
              <w:top w:val="single" w:sz="4" w:space="0" w:color="000000"/>
              <w:left w:val="single" w:sz="4" w:space="0" w:color="000000"/>
              <w:bottom w:val="single" w:sz="4" w:space="0" w:color="000000"/>
              <w:right w:val="single" w:sz="4" w:space="0" w:color="000000"/>
            </w:tcBorders>
          </w:tcPr>
          <w:p w14:paraId="687CFE6C" w14:textId="77777777" w:rsidR="00C74A3C" w:rsidRDefault="001E7F09">
            <w:pPr>
              <w:spacing w:after="0" w:line="259" w:lineRule="auto"/>
              <w:ind w:left="0" w:firstLine="0"/>
            </w:pPr>
            <w:r>
              <w:t xml:space="preserve">Erläuterung </w:t>
            </w:r>
          </w:p>
        </w:tc>
      </w:tr>
      <w:tr w:rsidR="00C74A3C" w14:paraId="15FE1BE3" w14:textId="77777777">
        <w:trPr>
          <w:trHeight w:val="1178"/>
        </w:trPr>
        <w:tc>
          <w:tcPr>
            <w:tcW w:w="2691" w:type="dxa"/>
            <w:tcBorders>
              <w:top w:val="single" w:sz="4" w:space="0" w:color="000000"/>
              <w:left w:val="single" w:sz="4" w:space="0" w:color="000000"/>
              <w:bottom w:val="single" w:sz="4" w:space="0" w:color="000000"/>
              <w:right w:val="single" w:sz="4" w:space="0" w:color="000000"/>
            </w:tcBorders>
          </w:tcPr>
          <w:p w14:paraId="1AB799C1" w14:textId="77777777" w:rsidR="00C74A3C" w:rsidRDefault="001E7F09">
            <w:pPr>
              <w:spacing w:after="0" w:line="259" w:lineRule="auto"/>
              <w:ind w:left="2" w:firstLine="0"/>
            </w:pPr>
            <w:r>
              <w:t xml:space="preserve"> </w:t>
            </w:r>
            <w:r w:rsidR="00E66F3F">
              <w:t>AHV / Altersvorsorge</w:t>
            </w:r>
          </w:p>
        </w:tc>
        <w:tc>
          <w:tcPr>
            <w:tcW w:w="7650" w:type="dxa"/>
            <w:tcBorders>
              <w:top w:val="single" w:sz="4" w:space="0" w:color="000000"/>
              <w:left w:val="single" w:sz="4" w:space="0" w:color="000000"/>
              <w:bottom w:val="single" w:sz="4" w:space="0" w:color="000000"/>
              <w:right w:val="single" w:sz="4" w:space="0" w:color="000000"/>
            </w:tcBorders>
          </w:tcPr>
          <w:p w14:paraId="10923D82" w14:textId="77777777" w:rsidR="00C74A3C" w:rsidRDefault="001E7F09">
            <w:pPr>
              <w:spacing w:after="0" w:line="259" w:lineRule="auto"/>
              <w:ind w:left="0" w:firstLine="0"/>
            </w:pPr>
            <w:r>
              <w:t xml:space="preserve"> </w:t>
            </w:r>
            <w:r w:rsidR="004E6E49">
              <w:t xml:space="preserve">Wir </w:t>
            </w:r>
            <w:commentRangeStart w:id="36"/>
            <w:r w:rsidR="004E6E49">
              <w:t xml:space="preserve">haben </w:t>
            </w:r>
            <w:commentRangeEnd w:id="36"/>
            <w:r w:rsidR="00E373C9">
              <w:rPr>
                <w:rStyle w:val="Kommentarzeichen"/>
              </w:rPr>
              <w:commentReference w:id="36"/>
            </w:r>
            <w:r w:rsidR="004E6E49">
              <w:t xml:space="preserve">ein Problem mit der AHV da die Leute immer älter werden und die jungen kein Geld </w:t>
            </w:r>
            <w:r w:rsidR="00A67F6E">
              <w:t>verdienen,</w:t>
            </w:r>
            <w:r w:rsidR="004E6E49">
              <w:t xml:space="preserve"> sondern Studieren</w:t>
            </w:r>
            <w:r w:rsidR="001214F0">
              <w:t xml:space="preserve">, </w:t>
            </w:r>
            <w:r w:rsidR="000F2C7D">
              <w:t>haben</w:t>
            </w:r>
            <w:r w:rsidR="001214F0">
              <w:t xml:space="preserve"> wir</w:t>
            </w:r>
            <w:r w:rsidR="000F2C7D">
              <w:t xml:space="preserve"> </w:t>
            </w:r>
            <w:r w:rsidR="00285369">
              <w:t>z</w:t>
            </w:r>
            <w:r w:rsidR="004E6E49">
              <w:t>u</w:t>
            </w:r>
            <w:r w:rsidR="00285369">
              <w:t xml:space="preserve"> </w:t>
            </w:r>
            <w:r w:rsidR="004E6E49">
              <w:t>wenig Geld in der AHV</w:t>
            </w:r>
            <w:r w:rsidR="005A0358">
              <w:t>.</w:t>
            </w:r>
          </w:p>
          <w:p w14:paraId="554E6723" w14:textId="77777777" w:rsidR="00C74A3C" w:rsidRDefault="001E7F09">
            <w:pPr>
              <w:spacing w:after="0" w:line="259" w:lineRule="auto"/>
              <w:ind w:left="0" w:firstLine="0"/>
            </w:pPr>
            <w:r>
              <w:t xml:space="preserve"> </w:t>
            </w:r>
          </w:p>
          <w:p w14:paraId="3BD78B6C" w14:textId="77777777" w:rsidR="00C74A3C" w:rsidRDefault="001E7F09">
            <w:pPr>
              <w:spacing w:after="0" w:line="259" w:lineRule="auto"/>
              <w:ind w:left="0" w:firstLine="0"/>
            </w:pPr>
            <w:r>
              <w:t xml:space="preserve"> </w:t>
            </w:r>
          </w:p>
          <w:p w14:paraId="570C82AD" w14:textId="77777777" w:rsidR="00C74A3C" w:rsidRDefault="001E7F09">
            <w:pPr>
              <w:spacing w:after="0" w:line="259" w:lineRule="auto"/>
              <w:ind w:left="0" w:firstLine="0"/>
            </w:pPr>
            <w:r>
              <w:t xml:space="preserve"> </w:t>
            </w:r>
          </w:p>
        </w:tc>
      </w:tr>
      <w:tr w:rsidR="00C74A3C" w14:paraId="04830F23" w14:textId="77777777">
        <w:trPr>
          <w:trHeight w:val="1181"/>
        </w:trPr>
        <w:tc>
          <w:tcPr>
            <w:tcW w:w="2691" w:type="dxa"/>
            <w:tcBorders>
              <w:top w:val="single" w:sz="4" w:space="0" w:color="000000"/>
              <w:left w:val="single" w:sz="4" w:space="0" w:color="000000"/>
              <w:bottom w:val="single" w:sz="4" w:space="0" w:color="000000"/>
              <w:right w:val="single" w:sz="4" w:space="0" w:color="000000"/>
            </w:tcBorders>
          </w:tcPr>
          <w:p w14:paraId="5080A2AA" w14:textId="77777777" w:rsidR="00C74A3C" w:rsidRDefault="001E7F09">
            <w:pPr>
              <w:spacing w:after="0" w:line="259" w:lineRule="auto"/>
              <w:ind w:left="2" w:firstLine="0"/>
            </w:pPr>
            <w:r>
              <w:t xml:space="preserve"> </w:t>
            </w:r>
            <w:r w:rsidR="00E66F3F">
              <w:t>Gesundheit, Krankenkassen</w:t>
            </w:r>
          </w:p>
        </w:tc>
        <w:tc>
          <w:tcPr>
            <w:tcW w:w="7650" w:type="dxa"/>
            <w:tcBorders>
              <w:top w:val="single" w:sz="4" w:space="0" w:color="000000"/>
              <w:left w:val="single" w:sz="4" w:space="0" w:color="000000"/>
              <w:bottom w:val="single" w:sz="4" w:space="0" w:color="000000"/>
              <w:right w:val="single" w:sz="4" w:space="0" w:color="000000"/>
            </w:tcBorders>
          </w:tcPr>
          <w:p w14:paraId="71ED2D5F" w14:textId="77777777" w:rsidR="00C74A3C" w:rsidRDefault="001E7F09">
            <w:pPr>
              <w:spacing w:after="0" w:line="259" w:lineRule="auto"/>
              <w:ind w:left="0" w:firstLine="0"/>
            </w:pPr>
            <w:commentRangeStart w:id="37"/>
            <w:r>
              <w:t xml:space="preserve"> </w:t>
            </w:r>
            <w:r w:rsidR="00AF1EA1">
              <w:t xml:space="preserve">Jeder sorgt sich um seine Gesundheit. Es gibt aber viele </w:t>
            </w:r>
            <w:del w:id="38" w:author="Lee Michael (I-EN-EOP-ESO)" w:date="2019-10-21T16:52:00Z">
              <w:r w:rsidR="00AF1EA1" w:rsidDel="00B57C85">
                <w:delText>Leute</w:delText>
              </w:r>
            </w:del>
            <w:ins w:id="39" w:author="Lee Michael (I-EN-EOP-ESO)" w:date="2019-10-21T16:52:00Z">
              <w:r w:rsidR="00B57C85">
                <w:t>Leute,</w:t>
              </w:r>
            </w:ins>
            <w:r w:rsidR="00AF1EA1">
              <w:t xml:space="preserve"> die </w:t>
            </w:r>
            <w:r w:rsidR="00B84719">
              <w:t>z</w:t>
            </w:r>
            <w:r w:rsidR="00AF1EA1">
              <w:t>u</w:t>
            </w:r>
            <w:r w:rsidR="00B84719">
              <w:t xml:space="preserve"> </w:t>
            </w:r>
            <w:r w:rsidR="00AF1EA1">
              <w:t>viel zum Arzt gehen und somit die Krankenkasse hochtreiben</w:t>
            </w:r>
            <w:r w:rsidR="00B84719">
              <w:t>.</w:t>
            </w:r>
            <w:commentRangeEnd w:id="37"/>
            <w:r w:rsidR="00951C03">
              <w:rPr>
                <w:rStyle w:val="Kommentarzeichen"/>
              </w:rPr>
              <w:commentReference w:id="37"/>
            </w:r>
          </w:p>
          <w:p w14:paraId="32F278A5" w14:textId="77777777" w:rsidR="00C74A3C" w:rsidRDefault="001E7F09">
            <w:pPr>
              <w:spacing w:after="0" w:line="259" w:lineRule="auto"/>
              <w:ind w:left="0" w:firstLine="0"/>
            </w:pPr>
            <w:r>
              <w:t xml:space="preserve"> </w:t>
            </w:r>
          </w:p>
          <w:p w14:paraId="1B0B1169" w14:textId="77777777" w:rsidR="005A0358" w:rsidRDefault="005A0358">
            <w:pPr>
              <w:spacing w:after="0" w:line="259" w:lineRule="auto"/>
              <w:ind w:left="0" w:firstLine="0"/>
            </w:pPr>
            <w:r>
              <w:t>Auch die Angst, dass die Spitalleistung nicht gut ist, ist vorhanden</w:t>
            </w:r>
            <w:r w:rsidR="00F77758">
              <w:t>.</w:t>
            </w:r>
          </w:p>
          <w:p w14:paraId="12A796DB" w14:textId="77777777" w:rsidR="00C74A3C" w:rsidRDefault="001E7F09">
            <w:pPr>
              <w:spacing w:after="0" w:line="259" w:lineRule="auto"/>
              <w:ind w:left="0" w:firstLine="0"/>
            </w:pPr>
            <w:r>
              <w:t xml:space="preserve"> </w:t>
            </w:r>
          </w:p>
          <w:p w14:paraId="4252FB64" w14:textId="77777777" w:rsidR="00C74A3C" w:rsidRDefault="001E7F09">
            <w:pPr>
              <w:spacing w:after="0" w:line="259" w:lineRule="auto"/>
              <w:ind w:left="0" w:firstLine="0"/>
            </w:pPr>
            <w:r>
              <w:t xml:space="preserve"> </w:t>
            </w:r>
          </w:p>
        </w:tc>
      </w:tr>
      <w:tr w:rsidR="00C74A3C" w14:paraId="75F04DFC" w14:textId="77777777">
        <w:trPr>
          <w:trHeight w:val="1181"/>
        </w:trPr>
        <w:tc>
          <w:tcPr>
            <w:tcW w:w="2691" w:type="dxa"/>
            <w:tcBorders>
              <w:top w:val="single" w:sz="4" w:space="0" w:color="000000"/>
              <w:left w:val="single" w:sz="4" w:space="0" w:color="000000"/>
              <w:bottom w:val="single" w:sz="4" w:space="0" w:color="000000"/>
              <w:right w:val="single" w:sz="4" w:space="0" w:color="000000"/>
            </w:tcBorders>
          </w:tcPr>
          <w:p w14:paraId="32E86318" w14:textId="77777777" w:rsidR="00C74A3C" w:rsidRDefault="001E7F09">
            <w:pPr>
              <w:spacing w:after="0" w:line="259" w:lineRule="auto"/>
              <w:ind w:left="2" w:firstLine="0"/>
            </w:pPr>
            <w:r>
              <w:t xml:space="preserve"> </w:t>
            </w:r>
            <w:commentRangeStart w:id="40"/>
            <w:r w:rsidR="00E66F3F">
              <w:t>Ausländerinnen</w:t>
            </w:r>
            <w:commentRangeEnd w:id="40"/>
            <w:r w:rsidR="00406E36">
              <w:rPr>
                <w:rStyle w:val="Kommentarzeichen"/>
              </w:rPr>
              <w:commentReference w:id="40"/>
            </w:r>
          </w:p>
        </w:tc>
        <w:tc>
          <w:tcPr>
            <w:tcW w:w="7650" w:type="dxa"/>
            <w:tcBorders>
              <w:top w:val="single" w:sz="4" w:space="0" w:color="000000"/>
              <w:left w:val="single" w:sz="4" w:space="0" w:color="000000"/>
              <w:bottom w:val="single" w:sz="4" w:space="0" w:color="000000"/>
              <w:right w:val="single" w:sz="4" w:space="0" w:color="000000"/>
            </w:tcBorders>
          </w:tcPr>
          <w:p w14:paraId="182E5E19" w14:textId="77777777" w:rsidR="00C74A3C" w:rsidRDefault="001E7F09">
            <w:pPr>
              <w:spacing w:after="0" w:line="259" w:lineRule="auto"/>
              <w:ind w:left="0" w:firstLine="0"/>
            </w:pPr>
            <w:commentRangeStart w:id="41"/>
            <w:r>
              <w:t xml:space="preserve"> </w:t>
            </w:r>
            <w:r w:rsidR="004212AB">
              <w:t xml:space="preserve">Bezieht sich auf Personen die aus Drittstaaten und dem EU-Raum zuwandern (man hat Angst, dass die Züge verstopft werden </w:t>
            </w:r>
            <w:proofErr w:type="gramStart"/>
            <w:r w:rsidR="004212AB">
              <w:t>;) )</w:t>
            </w:r>
            <w:commentRangeEnd w:id="41"/>
            <w:proofErr w:type="gramEnd"/>
            <w:r w:rsidR="00406E36">
              <w:rPr>
                <w:rStyle w:val="Kommentarzeichen"/>
              </w:rPr>
              <w:commentReference w:id="41"/>
            </w:r>
          </w:p>
          <w:p w14:paraId="45DC9868" w14:textId="77777777" w:rsidR="00C74A3C" w:rsidRDefault="001E7F09">
            <w:pPr>
              <w:spacing w:after="0" w:line="259" w:lineRule="auto"/>
              <w:ind w:left="0" w:firstLine="0"/>
            </w:pPr>
            <w:r>
              <w:t xml:space="preserve"> </w:t>
            </w:r>
          </w:p>
          <w:p w14:paraId="3ACFB7E1" w14:textId="77777777" w:rsidR="00C74A3C" w:rsidRDefault="001E7F09">
            <w:pPr>
              <w:spacing w:after="0" w:line="259" w:lineRule="auto"/>
              <w:ind w:left="0" w:firstLine="0"/>
            </w:pPr>
            <w:r>
              <w:t xml:space="preserve"> </w:t>
            </w:r>
          </w:p>
          <w:p w14:paraId="4DCE145F" w14:textId="77777777" w:rsidR="00C74A3C" w:rsidRDefault="001E7F09">
            <w:pPr>
              <w:spacing w:after="0" w:line="259" w:lineRule="auto"/>
              <w:ind w:left="0" w:firstLine="0"/>
            </w:pPr>
            <w:r>
              <w:t xml:space="preserve"> </w:t>
            </w:r>
          </w:p>
        </w:tc>
      </w:tr>
      <w:tr w:rsidR="00C74A3C" w14:paraId="54BAD8CA" w14:textId="77777777">
        <w:trPr>
          <w:trHeight w:val="1181"/>
        </w:trPr>
        <w:tc>
          <w:tcPr>
            <w:tcW w:w="2691" w:type="dxa"/>
            <w:tcBorders>
              <w:top w:val="single" w:sz="4" w:space="0" w:color="000000"/>
              <w:left w:val="single" w:sz="4" w:space="0" w:color="000000"/>
              <w:bottom w:val="single" w:sz="4" w:space="0" w:color="000000"/>
              <w:right w:val="single" w:sz="4" w:space="0" w:color="000000"/>
            </w:tcBorders>
          </w:tcPr>
          <w:p w14:paraId="1EECB5B5" w14:textId="77777777" w:rsidR="00C74A3C" w:rsidRDefault="001E7F09">
            <w:pPr>
              <w:spacing w:after="0" w:line="259" w:lineRule="auto"/>
              <w:ind w:left="2" w:firstLine="0"/>
            </w:pPr>
            <w:r>
              <w:lastRenderedPageBreak/>
              <w:t xml:space="preserve"> </w:t>
            </w:r>
            <w:r w:rsidR="00E66F3F">
              <w:t>Flüchtlinge / Asyl</w:t>
            </w:r>
          </w:p>
        </w:tc>
        <w:tc>
          <w:tcPr>
            <w:tcW w:w="7650" w:type="dxa"/>
            <w:tcBorders>
              <w:top w:val="single" w:sz="4" w:space="0" w:color="000000"/>
              <w:left w:val="single" w:sz="4" w:space="0" w:color="000000"/>
              <w:bottom w:val="single" w:sz="4" w:space="0" w:color="000000"/>
              <w:right w:val="single" w:sz="4" w:space="0" w:color="000000"/>
            </w:tcBorders>
          </w:tcPr>
          <w:p w14:paraId="0B23CDD4" w14:textId="77777777" w:rsidR="00406E36" w:rsidRDefault="001E7F09">
            <w:pPr>
              <w:spacing w:after="0" w:line="259" w:lineRule="auto"/>
              <w:ind w:left="0" w:firstLine="0"/>
              <w:rPr>
                <w:ins w:id="42" w:author="Lee Michael (I-EN-EOP-ESO)" w:date="2019-10-21T20:36:00Z"/>
              </w:rPr>
            </w:pPr>
            <w:r>
              <w:t xml:space="preserve"> </w:t>
            </w:r>
            <w:r w:rsidR="004212AB" w:rsidRPr="00406E36">
              <w:rPr>
                <w:strike/>
                <w:rPrChange w:id="43" w:author="Lee Michael (I-EN-EOP-ESO)" w:date="2019-10-21T20:34:00Z">
                  <w:rPr/>
                </w:rPrChange>
              </w:rPr>
              <w:t>Die Entwicklung der jährlichen Asylgesuche nimmt zu was der Bevölkerung Angst macht</w:t>
            </w:r>
            <w:r w:rsidR="00563926">
              <w:t xml:space="preserve">. Die Entwicklung korrespondiert mit geopolitischen Ereignissen </w:t>
            </w:r>
            <w:ins w:id="44" w:author="Lee Michael (I-EN-EOP-ESO)" w:date="2019-10-21T20:34:00Z">
              <w:r w:rsidR="00406E36">
                <w:t xml:space="preserve">im Ausland </w:t>
              </w:r>
            </w:ins>
            <w:r w:rsidR="00563926">
              <w:t>wie zum Beispiel Kriegen.</w:t>
            </w:r>
            <w:ins w:id="45" w:author="Lee Michael (I-EN-EOP-ESO)" w:date="2019-10-21T20:34:00Z">
              <w:r w:rsidR="00406E36">
                <w:t xml:space="preserve"> </w:t>
              </w:r>
            </w:ins>
          </w:p>
          <w:p w14:paraId="7A03AFA6" w14:textId="03994D18" w:rsidR="00C74A3C" w:rsidRDefault="00406E36">
            <w:pPr>
              <w:spacing w:after="0" w:line="259" w:lineRule="auto"/>
              <w:ind w:left="0" w:firstLine="0"/>
            </w:pPr>
            <w:ins w:id="46" w:author="Lee Michael (I-EN-EOP-ESO)" w:date="2019-10-21T20:34:00Z">
              <w:r>
                <w:t>Wir</w:t>
              </w:r>
            </w:ins>
            <w:ins w:id="47" w:author="Lee Michael (I-EN-EOP-ESO)" w:date="2019-10-21T20:35:00Z">
              <w:r>
                <w:t>d aber in Zukunft auch von Veränderungen an den Küstengebieten</w:t>
              </w:r>
            </w:ins>
            <w:ins w:id="48" w:author="Lee Michael (I-EN-EOP-ESO)" w:date="2019-10-21T20:36:00Z">
              <w:r>
                <w:t>, welche</w:t>
              </w:r>
            </w:ins>
            <w:ins w:id="49" w:author="Lee Michael (I-EN-EOP-ESO)" w:date="2019-10-21T20:35:00Z">
              <w:r>
                <w:t xml:space="preserve"> durch den Klimawandel beeinflusst</w:t>
              </w:r>
            </w:ins>
            <w:ins w:id="50" w:author="Lee Michael (I-EN-EOP-ESO)" w:date="2019-10-21T20:36:00Z">
              <w:r>
                <w:t xml:space="preserve"> werden beeinflusst.</w:t>
              </w:r>
            </w:ins>
          </w:p>
          <w:p w14:paraId="7A767DC5" w14:textId="77777777" w:rsidR="00C74A3C" w:rsidRDefault="001E7F09">
            <w:pPr>
              <w:spacing w:after="0" w:line="259" w:lineRule="auto"/>
              <w:ind w:left="0" w:firstLine="0"/>
            </w:pPr>
            <w:r>
              <w:t xml:space="preserve"> </w:t>
            </w:r>
          </w:p>
          <w:p w14:paraId="2EC3E22F" w14:textId="77777777" w:rsidR="00C74A3C" w:rsidRDefault="001E7F09">
            <w:pPr>
              <w:spacing w:after="0" w:line="259" w:lineRule="auto"/>
              <w:ind w:left="0" w:firstLine="0"/>
            </w:pPr>
            <w:r>
              <w:t xml:space="preserve"> </w:t>
            </w:r>
          </w:p>
          <w:p w14:paraId="2BC8E30B" w14:textId="77777777" w:rsidR="00C74A3C" w:rsidRDefault="001E7F09">
            <w:pPr>
              <w:spacing w:after="0" w:line="259" w:lineRule="auto"/>
              <w:ind w:left="0" w:firstLine="0"/>
            </w:pPr>
            <w:r>
              <w:t xml:space="preserve"> </w:t>
            </w:r>
          </w:p>
        </w:tc>
      </w:tr>
      <w:tr w:rsidR="00C74A3C" w14:paraId="5677EC73" w14:textId="77777777">
        <w:trPr>
          <w:trHeight w:val="1181"/>
        </w:trPr>
        <w:tc>
          <w:tcPr>
            <w:tcW w:w="2691" w:type="dxa"/>
            <w:tcBorders>
              <w:top w:val="single" w:sz="4" w:space="0" w:color="000000"/>
              <w:left w:val="single" w:sz="4" w:space="0" w:color="000000"/>
              <w:bottom w:val="single" w:sz="4" w:space="0" w:color="000000"/>
              <w:right w:val="single" w:sz="4" w:space="0" w:color="000000"/>
            </w:tcBorders>
          </w:tcPr>
          <w:p w14:paraId="1F1B9547" w14:textId="77777777" w:rsidR="00C74A3C" w:rsidRDefault="001E7F09">
            <w:pPr>
              <w:spacing w:after="0" w:line="259" w:lineRule="auto"/>
              <w:ind w:left="2" w:firstLine="0"/>
            </w:pPr>
            <w:r>
              <w:t xml:space="preserve"> </w:t>
            </w:r>
            <w:r w:rsidR="00E66F3F">
              <w:t>Umweltschutz</w:t>
            </w:r>
          </w:p>
        </w:tc>
        <w:tc>
          <w:tcPr>
            <w:tcW w:w="7650" w:type="dxa"/>
            <w:tcBorders>
              <w:top w:val="single" w:sz="4" w:space="0" w:color="000000"/>
              <w:left w:val="single" w:sz="4" w:space="0" w:color="000000"/>
              <w:bottom w:val="single" w:sz="4" w:space="0" w:color="000000"/>
              <w:right w:val="single" w:sz="4" w:space="0" w:color="000000"/>
            </w:tcBorders>
          </w:tcPr>
          <w:p w14:paraId="003A7ABF" w14:textId="77777777" w:rsidR="00C74A3C" w:rsidRDefault="001E7F09">
            <w:pPr>
              <w:spacing w:after="0" w:line="259" w:lineRule="auto"/>
              <w:ind w:left="0" w:firstLine="0"/>
            </w:pPr>
            <w:r>
              <w:t xml:space="preserve"> </w:t>
            </w:r>
            <w:r w:rsidR="00AD07CF">
              <w:t>Ein Viertel der befragten finden Umweltschutz gehört zu den dringendsten Dingen unserer Zeit.</w:t>
            </w:r>
          </w:p>
          <w:p w14:paraId="5E839C78" w14:textId="77777777" w:rsidR="00C74A3C" w:rsidRDefault="001E7F09">
            <w:pPr>
              <w:spacing w:after="0" w:line="259" w:lineRule="auto"/>
              <w:ind w:left="0" w:firstLine="0"/>
            </w:pPr>
            <w:r>
              <w:t xml:space="preserve"> </w:t>
            </w:r>
            <w:r w:rsidR="00AD07CF">
              <w:t>Langsam merkt man das etwas mit unserer Welt nicht stimmt.</w:t>
            </w:r>
          </w:p>
          <w:p w14:paraId="7A169271" w14:textId="77777777" w:rsidR="00C74A3C" w:rsidRDefault="001E7F09">
            <w:pPr>
              <w:spacing w:after="0" w:line="259" w:lineRule="auto"/>
              <w:ind w:left="0" w:firstLine="0"/>
            </w:pPr>
            <w:r>
              <w:t xml:space="preserve"> </w:t>
            </w:r>
          </w:p>
          <w:p w14:paraId="4EFCE206" w14:textId="77777777" w:rsidR="00C74A3C" w:rsidRDefault="001E7F09">
            <w:pPr>
              <w:spacing w:after="0" w:line="259" w:lineRule="auto"/>
              <w:ind w:left="0" w:firstLine="0"/>
            </w:pPr>
            <w:r>
              <w:t xml:space="preserve"> </w:t>
            </w:r>
          </w:p>
        </w:tc>
      </w:tr>
    </w:tbl>
    <w:p w14:paraId="51B6E3AC" w14:textId="77777777" w:rsidR="00C74A3C" w:rsidRDefault="001E7F09">
      <w:pPr>
        <w:spacing w:after="0" w:line="259" w:lineRule="auto"/>
        <w:ind w:left="0" w:firstLine="0"/>
      </w:pPr>
      <w:r>
        <w:rPr>
          <w:b w:val="0"/>
          <w:i/>
        </w:rPr>
        <w:t xml:space="preserve"> </w:t>
      </w:r>
    </w:p>
    <w:p w14:paraId="70492CE6" w14:textId="77777777" w:rsidR="00C74A3C" w:rsidRDefault="001E7F09">
      <w:pPr>
        <w:ind w:left="-5"/>
      </w:pPr>
      <w:r>
        <w:t xml:space="preserve">Wenn Sie die 35 Themenbereiche anschauen und mit den 5 grössten Sorgen-Themen anschauen, was fehlt Ihnen. </w:t>
      </w:r>
      <w:del w:id="51" w:author="Lee Michael (I-EN-EOP-ESO)" w:date="2019-10-21T16:53:00Z">
        <w:r w:rsidDel="00B57C85">
          <w:delText xml:space="preserve"> </w:delText>
        </w:r>
      </w:del>
      <w:r>
        <w:t xml:space="preserve">Nennen Sie ein Thema, welches für Sie wichtig ist, das aber nicht schon unter den Top 5 von der Bevölkerung genannt wurde. </w:t>
      </w:r>
      <w:r>
        <w:rPr>
          <w:b w:val="0"/>
          <w:i/>
        </w:rPr>
        <w:t xml:space="preserve"> Füllen Sie folgende Tabelle aus und begründen Sie genau. </w:t>
      </w:r>
    </w:p>
    <w:p w14:paraId="424C7794" w14:textId="77777777" w:rsidR="00C74A3C" w:rsidRDefault="001E7F09">
      <w:pPr>
        <w:ind w:left="-5"/>
      </w:pPr>
      <w:r>
        <w:rPr>
          <w:b w:val="0"/>
          <w:i/>
        </w:rPr>
        <w:t>(___</w:t>
      </w:r>
      <w:proofErr w:type="gramStart"/>
      <w:r>
        <w:rPr>
          <w:b w:val="0"/>
          <w:i/>
        </w:rPr>
        <w:t>_  /</w:t>
      </w:r>
      <w:proofErr w:type="gramEnd"/>
      <w:r>
        <w:rPr>
          <w:b w:val="0"/>
          <w:i/>
        </w:rPr>
        <w:t xml:space="preserve">2P.) </w:t>
      </w:r>
    </w:p>
    <w:tbl>
      <w:tblPr>
        <w:tblStyle w:val="TableGrid"/>
        <w:tblW w:w="10342" w:type="dxa"/>
        <w:tblInd w:w="5" w:type="dxa"/>
        <w:tblCellMar>
          <w:top w:w="79" w:type="dxa"/>
          <w:left w:w="108" w:type="dxa"/>
          <w:right w:w="114" w:type="dxa"/>
        </w:tblCellMar>
        <w:tblLook w:val="04A0" w:firstRow="1" w:lastRow="0" w:firstColumn="1" w:lastColumn="0" w:noHBand="0" w:noVBand="1"/>
      </w:tblPr>
      <w:tblGrid>
        <w:gridCol w:w="2264"/>
        <w:gridCol w:w="8078"/>
      </w:tblGrid>
      <w:tr w:rsidR="00C74A3C" w14:paraId="61C1DC83" w14:textId="77777777">
        <w:trPr>
          <w:trHeight w:val="302"/>
        </w:trPr>
        <w:tc>
          <w:tcPr>
            <w:tcW w:w="2264" w:type="dxa"/>
            <w:tcBorders>
              <w:top w:val="single" w:sz="4" w:space="0" w:color="000000"/>
              <w:left w:val="single" w:sz="4" w:space="0" w:color="000000"/>
              <w:bottom w:val="single" w:sz="4" w:space="0" w:color="000000"/>
              <w:right w:val="single" w:sz="4" w:space="0" w:color="000000"/>
            </w:tcBorders>
          </w:tcPr>
          <w:p w14:paraId="0A9444B5" w14:textId="77777777" w:rsidR="00C74A3C" w:rsidRDefault="001E7F09">
            <w:pPr>
              <w:spacing w:after="0" w:line="259" w:lineRule="auto"/>
              <w:ind w:left="2" w:firstLine="0"/>
            </w:pPr>
            <w:r>
              <w:rPr>
                <w:b w:val="0"/>
                <w:i/>
              </w:rPr>
              <w:t xml:space="preserve">Zusatz-Sorgenthema </w:t>
            </w:r>
          </w:p>
        </w:tc>
        <w:tc>
          <w:tcPr>
            <w:tcW w:w="8078" w:type="dxa"/>
            <w:tcBorders>
              <w:top w:val="single" w:sz="4" w:space="0" w:color="000000"/>
              <w:left w:val="single" w:sz="4" w:space="0" w:color="000000"/>
              <w:bottom w:val="single" w:sz="4" w:space="0" w:color="000000"/>
              <w:right w:val="single" w:sz="4" w:space="0" w:color="000000"/>
            </w:tcBorders>
          </w:tcPr>
          <w:p w14:paraId="751C825B" w14:textId="77777777" w:rsidR="00C74A3C" w:rsidRDefault="001E7F09">
            <w:pPr>
              <w:spacing w:after="0" w:line="259" w:lineRule="auto"/>
              <w:ind w:left="0" w:firstLine="0"/>
            </w:pPr>
            <w:r>
              <w:rPr>
                <w:b w:val="0"/>
                <w:i/>
              </w:rPr>
              <w:t xml:space="preserve">Eigene Begründung </w:t>
            </w:r>
          </w:p>
        </w:tc>
      </w:tr>
      <w:tr w:rsidR="00C74A3C" w14:paraId="5C612681" w14:textId="77777777">
        <w:trPr>
          <w:trHeight w:val="1767"/>
        </w:trPr>
        <w:tc>
          <w:tcPr>
            <w:tcW w:w="2264" w:type="dxa"/>
            <w:tcBorders>
              <w:top w:val="single" w:sz="4" w:space="0" w:color="000000"/>
              <w:left w:val="single" w:sz="4" w:space="0" w:color="000000"/>
              <w:bottom w:val="single" w:sz="4" w:space="0" w:color="000000"/>
              <w:right w:val="single" w:sz="4" w:space="0" w:color="000000"/>
            </w:tcBorders>
          </w:tcPr>
          <w:p w14:paraId="65356661" w14:textId="77777777" w:rsidR="00C74A3C" w:rsidRDefault="001E7F09">
            <w:pPr>
              <w:spacing w:after="0" w:line="259" w:lineRule="auto"/>
              <w:ind w:left="2" w:firstLine="0"/>
            </w:pPr>
            <w:r>
              <w:rPr>
                <w:b w:val="0"/>
                <w:i/>
              </w:rPr>
              <w:t xml:space="preserve"> </w:t>
            </w:r>
            <w:r w:rsidR="007F5886">
              <w:rPr>
                <w:b w:val="0"/>
                <w:i/>
              </w:rPr>
              <w:t xml:space="preserve">Freizeit </w:t>
            </w:r>
            <w:r w:rsidR="008E3ADB">
              <w:rPr>
                <w:b w:val="0"/>
                <w:i/>
              </w:rPr>
              <w:t>Aktivitäten</w:t>
            </w:r>
          </w:p>
          <w:p w14:paraId="4CA57A71" w14:textId="77777777" w:rsidR="00C74A3C" w:rsidRDefault="001E7F09">
            <w:pPr>
              <w:spacing w:after="0" w:line="259" w:lineRule="auto"/>
              <w:ind w:left="2" w:firstLine="0"/>
            </w:pPr>
            <w:r>
              <w:rPr>
                <w:b w:val="0"/>
                <w:i/>
              </w:rPr>
              <w:t xml:space="preserve"> </w:t>
            </w:r>
          </w:p>
          <w:p w14:paraId="03572DC7" w14:textId="77777777" w:rsidR="00C74A3C" w:rsidRDefault="001E7F09">
            <w:pPr>
              <w:spacing w:after="0" w:line="259" w:lineRule="auto"/>
              <w:ind w:left="2" w:firstLine="0"/>
            </w:pPr>
            <w:r>
              <w:rPr>
                <w:b w:val="0"/>
                <w:i/>
              </w:rPr>
              <w:t xml:space="preserve"> </w:t>
            </w:r>
          </w:p>
          <w:p w14:paraId="4283CDE9" w14:textId="77777777" w:rsidR="00C74A3C" w:rsidRDefault="001E7F09">
            <w:pPr>
              <w:spacing w:after="0" w:line="259" w:lineRule="auto"/>
              <w:ind w:left="2" w:firstLine="0"/>
            </w:pPr>
            <w:r>
              <w:rPr>
                <w:b w:val="0"/>
                <w:i/>
              </w:rPr>
              <w:t xml:space="preserve"> </w:t>
            </w:r>
          </w:p>
          <w:p w14:paraId="557F3A56" w14:textId="77777777" w:rsidR="00C74A3C" w:rsidRDefault="001E7F09">
            <w:pPr>
              <w:spacing w:after="0" w:line="259" w:lineRule="auto"/>
              <w:ind w:left="2" w:firstLine="0"/>
            </w:pPr>
            <w:r>
              <w:rPr>
                <w:b w:val="0"/>
                <w:i/>
              </w:rPr>
              <w:t xml:space="preserve"> </w:t>
            </w:r>
          </w:p>
          <w:p w14:paraId="0CEDD527" w14:textId="77777777" w:rsidR="00C74A3C" w:rsidRDefault="001E7F09">
            <w:pPr>
              <w:spacing w:after="0" w:line="259" w:lineRule="auto"/>
              <w:ind w:left="2" w:firstLine="0"/>
            </w:pPr>
            <w:r>
              <w:rPr>
                <w:b w:val="0"/>
                <w:i/>
              </w:rPr>
              <w:t xml:space="preserve"> </w:t>
            </w:r>
          </w:p>
        </w:tc>
        <w:tc>
          <w:tcPr>
            <w:tcW w:w="8078" w:type="dxa"/>
            <w:tcBorders>
              <w:top w:val="single" w:sz="4" w:space="0" w:color="000000"/>
              <w:left w:val="single" w:sz="4" w:space="0" w:color="000000"/>
              <w:bottom w:val="single" w:sz="4" w:space="0" w:color="000000"/>
              <w:right w:val="single" w:sz="4" w:space="0" w:color="000000"/>
            </w:tcBorders>
          </w:tcPr>
          <w:p w14:paraId="1B16FFD4" w14:textId="77777777" w:rsidR="00C74A3C" w:rsidRDefault="001E7F09">
            <w:pPr>
              <w:spacing w:after="0" w:line="259" w:lineRule="auto"/>
              <w:ind w:left="0" w:firstLine="0"/>
            </w:pPr>
            <w:r>
              <w:rPr>
                <w:b w:val="0"/>
                <w:i/>
              </w:rPr>
              <w:t xml:space="preserve"> </w:t>
            </w:r>
            <w:r w:rsidR="008E3ADB">
              <w:rPr>
                <w:b w:val="0"/>
                <w:i/>
              </w:rPr>
              <w:t>Da wir immer mehr in die Richtung Automatisierung und AI gehen werden wohl in den nächsten Jahren viele Leute Arbeitslos werden.  Damit diese Personen nicht nichts mehr zu tun haben müssen wir anfangen mit Freizeitaktivitäten aufzurüsten.</w:t>
            </w:r>
          </w:p>
        </w:tc>
      </w:tr>
    </w:tbl>
    <w:p w14:paraId="160F0F70" w14:textId="77777777" w:rsidR="00C74A3C" w:rsidRDefault="001E7F09">
      <w:pPr>
        <w:spacing w:after="0" w:line="259" w:lineRule="auto"/>
        <w:ind w:left="0" w:firstLine="0"/>
      </w:pPr>
      <w:r>
        <w:rPr>
          <w:b w:val="0"/>
          <w:i/>
        </w:rPr>
        <w:t xml:space="preserve"> </w:t>
      </w:r>
    </w:p>
    <w:p w14:paraId="5ACFF6BB" w14:textId="77777777" w:rsidR="00C74A3C" w:rsidRDefault="001E7F09">
      <w:pPr>
        <w:ind w:left="-5"/>
      </w:pPr>
      <w:r>
        <w:t xml:space="preserve">Welches ist Ihre Lieblingspartei und warum sympathisieren Sie mit ihr und was für eine Lösung hat diese für dieses Zusatz-Sorgenthema. </w:t>
      </w:r>
      <w:r>
        <w:rPr>
          <w:b w:val="0"/>
          <w:i/>
        </w:rPr>
        <w:t xml:space="preserve"> Füllen Sie folgende Tabelle aus und begründen Sie genau. (___ /2P) </w:t>
      </w:r>
    </w:p>
    <w:tbl>
      <w:tblPr>
        <w:tblStyle w:val="TableGrid"/>
        <w:tblW w:w="10342" w:type="dxa"/>
        <w:tblInd w:w="5" w:type="dxa"/>
        <w:tblCellMar>
          <w:top w:w="79" w:type="dxa"/>
          <w:left w:w="108" w:type="dxa"/>
          <w:right w:w="114" w:type="dxa"/>
        </w:tblCellMar>
        <w:tblLook w:val="04A0" w:firstRow="1" w:lastRow="0" w:firstColumn="1" w:lastColumn="0" w:noHBand="0" w:noVBand="1"/>
      </w:tblPr>
      <w:tblGrid>
        <w:gridCol w:w="2264"/>
        <w:gridCol w:w="8078"/>
      </w:tblGrid>
      <w:tr w:rsidR="00C74A3C" w14:paraId="73CF5C0C" w14:textId="77777777">
        <w:trPr>
          <w:trHeight w:val="302"/>
        </w:trPr>
        <w:tc>
          <w:tcPr>
            <w:tcW w:w="2264" w:type="dxa"/>
            <w:tcBorders>
              <w:top w:val="single" w:sz="4" w:space="0" w:color="000000"/>
              <w:left w:val="single" w:sz="4" w:space="0" w:color="000000"/>
              <w:bottom w:val="single" w:sz="4" w:space="0" w:color="000000"/>
              <w:right w:val="single" w:sz="4" w:space="0" w:color="000000"/>
            </w:tcBorders>
          </w:tcPr>
          <w:p w14:paraId="773942DD" w14:textId="77777777" w:rsidR="00C74A3C" w:rsidRDefault="001E7F09">
            <w:pPr>
              <w:spacing w:after="0" w:line="259" w:lineRule="auto"/>
              <w:ind w:left="2" w:firstLine="0"/>
            </w:pPr>
            <w:r>
              <w:rPr>
                <w:b w:val="0"/>
                <w:i/>
              </w:rPr>
              <w:t xml:space="preserve">Lieblingspartei </w:t>
            </w:r>
          </w:p>
        </w:tc>
        <w:tc>
          <w:tcPr>
            <w:tcW w:w="8078" w:type="dxa"/>
            <w:tcBorders>
              <w:top w:val="single" w:sz="4" w:space="0" w:color="000000"/>
              <w:left w:val="single" w:sz="4" w:space="0" w:color="000000"/>
              <w:bottom w:val="single" w:sz="4" w:space="0" w:color="000000"/>
              <w:right w:val="single" w:sz="4" w:space="0" w:color="000000"/>
            </w:tcBorders>
          </w:tcPr>
          <w:p w14:paraId="6AC71DCE" w14:textId="77777777" w:rsidR="00C74A3C" w:rsidRDefault="001E7F09">
            <w:pPr>
              <w:spacing w:after="0" w:line="259" w:lineRule="auto"/>
              <w:ind w:left="0" w:firstLine="0"/>
            </w:pPr>
            <w:r>
              <w:rPr>
                <w:b w:val="0"/>
                <w:i/>
              </w:rPr>
              <w:t xml:space="preserve">Grund für Sympathie </w:t>
            </w:r>
          </w:p>
        </w:tc>
      </w:tr>
      <w:tr w:rsidR="00C74A3C" w14:paraId="5DDC5EB1" w14:textId="77777777">
        <w:trPr>
          <w:trHeight w:val="888"/>
        </w:trPr>
        <w:tc>
          <w:tcPr>
            <w:tcW w:w="2264" w:type="dxa"/>
            <w:tcBorders>
              <w:top w:val="single" w:sz="4" w:space="0" w:color="000000"/>
              <w:left w:val="single" w:sz="4" w:space="0" w:color="000000"/>
              <w:bottom w:val="single" w:sz="4" w:space="0" w:color="000000"/>
              <w:right w:val="single" w:sz="4" w:space="0" w:color="000000"/>
            </w:tcBorders>
          </w:tcPr>
          <w:p w14:paraId="750B2E12" w14:textId="38CAF31E" w:rsidR="00C74A3C" w:rsidRDefault="001E7F09" w:rsidP="006E237D">
            <w:pPr>
              <w:spacing w:after="0" w:line="259" w:lineRule="auto"/>
              <w:ind w:left="2" w:firstLine="0"/>
            </w:pPr>
            <w:del w:id="52" w:author="Lee Michael (I-EN-EOP-ESO)" w:date="2019-10-21T20:42:00Z">
              <w:r w:rsidDel="003E5389">
                <w:rPr>
                  <w:b w:val="0"/>
                  <w:i/>
                </w:rPr>
                <w:delText xml:space="preserve"> </w:delText>
              </w:r>
              <w:r w:rsidR="006E237D" w:rsidDel="003E5389">
                <w:rPr>
                  <w:b w:val="0"/>
                  <w:i/>
                </w:rPr>
                <w:delText>Ich weiss nicht von welcher Partei das kommt</w:delText>
              </w:r>
            </w:del>
            <w:ins w:id="53" w:author="Lee Michael (I-EN-EOP-ESO)" w:date="2019-10-21T20:42:00Z">
              <w:r w:rsidR="003E5389">
                <w:rPr>
                  <w:b w:val="0"/>
                  <w:i/>
                </w:rPr>
                <w:t>SPS</w:t>
              </w:r>
            </w:ins>
          </w:p>
        </w:tc>
        <w:tc>
          <w:tcPr>
            <w:tcW w:w="8078" w:type="dxa"/>
            <w:tcBorders>
              <w:top w:val="single" w:sz="4" w:space="0" w:color="000000"/>
              <w:left w:val="single" w:sz="4" w:space="0" w:color="000000"/>
              <w:bottom w:val="single" w:sz="4" w:space="0" w:color="000000"/>
              <w:right w:val="single" w:sz="4" w:space="0" w:color="000000"/>
            </w:tcBorders>
          </w:tcPr>
          <w:p w14:paraId="48F3502A" w14:textId="402F36DF" w:rsidR="00C74A3C" w:rsidRDefault="001E7F09">
            <w:pPr>
              <w:spacing w:after="0" w:line="259" w:lineRule="auto"/>
              <w:ind w:left="0" w:firstLine="0"/>
            </w:pPr>
            <w:r>
              <w:rPr>
                <w:b w:val="0"/>
                <w:i/>
              </w:rPr>
              <w:t xml:space="preserve"> </w:t>
            </w:r>
            <w:del w:id="54" w:author="Lee Michael (I-EN-EOP-ESO)" w:date="2019-10-21T20:42:00Z">
              <w:r w:rsidR="00D02A97" w:rsidDel="003E5389">
                <w:rPr>
                  <w:b w:val="0"/>
                  <w:i/>
                </w:rPr>
                <w:delText>Da habe ich diese Idee her und ich finde sie gut</w:delText>
              </w:r>
              <w:r w:rsidR="000842D2" w:rsidDel="003E5389">
                <w:rPr>
                  <w:b w:val="0"/>
                  <w:i/>
                </w:rPr>
                <w:delText>.</w:delText>
              </w:r>
              <w:r w:rsidR="005D775A" w:rsidDel="003E5389">
                <w:rPr>
                  <w:b w:val="0"/>
                  <w:i/>
                </w:rPr>
                <w:delText xml:space="preserve"> Sie hat noch einige Macken aber im </w:delText>
              </w:r>
              <w:r w:rsidR="00076DAB" w:rsidDel="003E5389">
                <w:rPr>
                  <w:b w:val="0"/>
                  <w:i/>
                </w:rPr>
                <w:delText>grossen und ganzen</w:delText>
              </w:r>
              <w:r w:rsidR="005D775A" w:rsidDel="003E5389">
                <w:rPr>
                  <w:b w:val="0"/>
                  <w:i/>
                </w:rPr>
                <w:delText xml:space="preserve"> finde ich das eine gute Idee.</w:delText>
              </w:r>
            </w:del>
            <w:ins w:id="55" w:author="Lee Michael (I-EN-EOP-ESO)" w:date="2019-10-21T20:42:00Z">
              <w:r w:rsidR="003E5389">
                <w:rPr>
                  <w:b w:val="0"/>
                  <w:i/>
                </w:rPr>
                <w:t>Weil si</w:t>
              </w:r>
            </w:ins>
            <w:ins w:id="56" w:author="Lee Michael (I-EN-EOP-ESO)" w:date="2019-10-21T20:43:00Z">
              <w:r w:rsidR="003E5389">
                <w:rPr>
                  <w:b w:val="0"/>
                  <w:i/>
                </w:rPr>
                <w:t>e sich um viele kümmern und nicht nur um wenige</w:t>
              </w:r>
            </w:ins>
          </w:p>
          <w:p w14:paraId="39573D31" w14:textId="77777777" w:rsidR="00C74A3C" w:rsidRDefault="001E7F09">
            <w:pPr>
              <w:spacing w:after="0" w:line="259" w:lineRule="auto"/>
              <w:ind w:left="0" w:firstLine="0"/>
            </w:pPr>
            <w:r>
              <w:rPr>
                <w:b w:val="0"/>
                <w:i/>
              </w:rPr>
              <w:t xml:space="preserve"> </w:t>
            </w:r>
          </w:p>
          <w:p w14:paraId="62D343C9" w14:textId="77777777" w:rsidR="00C74A3C" w:rsidRDefault="001E7F09">
            <w:pPr>
              <w:spacing w:after="0" w:line="259" w:lineRule="auto"/>
              <w:ind w:left="0" w:firstLine="0"/>
            </w:pPr>
            <w:r>
              <w:rPr>
                <w:b w:val="0"/>
                <w:i/>
              </w:rPr>
              <w:t xml:space="preserve"> </w:t>
            </w:r>
          </w:p>
        </w:tc>
      </w:tr>
      <w:tr w:rsidR="00C74A3C" w14:paraId="7938B30B" w14:textId="77777777">
        <w:trPr>
          <w:trHeight w:val="302"/>
        </w:trPr>
        <w:tc>
          <w:tcPr>
            <w:tcW w:w="2264" w:type="dxa"/>
            <w:tcBorders>
              <w:top w:val="single" w:sz="4" w:space="0" w:color="000000"/>
              <w:left w:val="single" w:sz="4" w:space="0" w:color="000000"/>
              <w:bottom w:val="single" w:sz="4" w:space="0" w:color="000000"/>
              <w:right w:val="single" w:sz="4" w:space="0" w:color="000000"/>
            </w:tcBorders>
          </w:tcPr>
          <w:p w14:paraId="6A29A2FC" w14:textId="77777777" w:rsidR="00C74A3C" w:rsidRDefault="001E7F09">
            <w:pPr>
              <w:spacing w:after="0" w:line="259" w:lineRule="auto"/>
              <w:ind w:left="2" w:firstLine="0"/>
            </w:pPr>
            <w:r>
              <w:rPr>
                <w:b w:val="0"/>
                <w:i/>
              </w:rPr>
              <w:t xml:space="preserve">Zusatz-Sorgenthema </w:t>
            </w:r>
          </w:p>
        </w:tc>
        <w:tc>
          <w:tcPr>
            <w:tcW w:w="8078" w:type="dxa"/>
            <w:tcBorders>
              <w:top w:val="single" w:sz="4" w:space="0" w:color="000000"/>
              <w:left w:val="single" w:sz="4" w:space="0" w:color="000000"/>
              <w:bottom w:val="single" w:sz="4" w:space="0" w:color="000000"/>
              <w:right w:val="single" w:sz="4" w:space="0" w:color="000000"/>
            </w:tcBorders>
          </w:tcPr>
          <w:p w14:paraId="5A5E92F5" w14:textId="77777777" w:rsidR="00C74A3C" w:rsidRDefault="001E7F09">
            <w:pPr>
              <w:spacing w:after="0" w:line="259" w:lineRule="auto"/>
              <w:ind w:left="0" w:firstLine="0"/>
            </w:pPr>
            <w:r>
              <w:rPr>
                <w:b w:val="0"/>
                <w:i/>
              </w:rPr>
              <w:t xml:space="preserve">Lösung der Partei </w:t>
            </w:r>
          </w:p>
        </w:tc>
      </w:tr>
      <w:tr w:rsidR="00C74A3C" w14:paraId="6430F099" w14:textId="77777777">
        <w:trPr>
          <w:trHeight w:val="1184"/>
        </w:trPr>
        <w:tc>
          <w:tcPr>
            <w:tcW w:w="2264" w:type="dxa"/>
            <w:tcBorders>
              <w:top w:val="single" w:sz="4" w:space="0" w:color="000000"/>
              <w:left w:val="single" w:sz="4" w:space="0" w:color="000000"/>
              <w:bottom w:val="single" w:sz="4" w:space="0" w:color="000000"/>
              <w:right w:val="single" w:sz="4" w:space="0" w:color="000000"/>
            </w:tcBorders>
          </w:tcPr>
          <w:p w14:paraId="0F39985F" w14:textId="77777777" w:rsidR="00C74A3C" w:rsidRDefault="001E7F09">
            <w:pPr>
              <w:spacing w:after="0" w:line="259" w:lineRule="auto"/>
              <w:ind w:left="2" w:firstLine="0"/>
            </w:pPr>
            <w:r>
              <w:rPr>
                <w:b w:val="0"/>
                <w:i/>
              </w:rPr>
              <w:t xml:space="preserve"> </w:t>
            </w:r>
            <w:r w:rsidR="006E237D">
              <w:rPr>
                <w:b w:val="0"/>
                <w:i/>
              </w:rPr>
              <w:t>BGE</w:t>
            </w:r>
          </w:p>
        </w:tc>
        <w:tc>
          <w:tcPr>
            <w:tcW w:w="8078" w:type="dxa"/>
            <w:tcBorders>
              <w:top w:val="single" w:sz="4" w:space="0" w:color="000000"/>
              <w:left w:val="single" w:sz="4" w:space="0" w:color="000000"/>
              <w:bottom w:val="single" w:sz="4" w:space="0" w:color="000000"/>
              <w:right w:val="single" w:sz="4" w:space="0" w:color="000000"/>
            </w:tcBorders>
          </w:tcPr>
          <w:p w14:paraId="2F97333A" w14:textId="77777777" w:rsidR="00C74A3C" w:rsidRDefault="001E7F09">
            <w:pPr>
              <w:spacing w:after="0" w:line="259" w:lineRule="auto"/>
              <w:ind w:left="0" w:firstLine="0"/>
            </w:pPr>
            <w:r>
              <w:rPr>
                <w:b w:val="0"/>
                <w:i/>
              </w:rPr>
              <w:t xml:space="preserve"> </w:t>
            </w:r>
            <w:r w:rsidR="006E237D">
              <w:rPr>
                <w:b w:val="0"/>
                <w:i/>
              </w:rPr>
              <w:t>BGE (</w:t>
            </w:r>
            <w:r w:rsidR="006E237D" w:rsidRPr="006E237D">
              <w:rPr>
                <w:b w:val="0"/>
                <w:i/>
              </w:rPr>
              <w:t>Bedingungsloses Grundeinkommen</w:t>
            </w:r>
          </w:p>
          <w:p w14:paraId="5695132F" w14:textId="77777777" w:rsidR="00C74A3C" w:rsidRDefault="001E7F09">
            <w:pPr>
              <w:spacing w:after="0" w:line="259" w:lineRule="auto"/>
              <w:ind w:left="0" w:firstLine="0"/>
            </w:pPr>
            <w:r>
              <w:rPr>
                <w:b w:val="0"/>
                <w:i/>
              </w:rPr>
              <w:t xml:space="preserve"> </w:t>
            </w:r>
          </w:p>
          <w:p w14:paraId="300DC71E" w14:textId="77777777" w:rsidR="00C74A3C" w:rsidRDefault="001E7F09">
            <w:pPr>
              <w:spacing w:after="0" w:line="259" w:lineRule="auto"/>
              <w:ind w:left="0" w:firstLine="0"/>
            </w:pPr>
            <w:r>
              <w:rPr>
                <w:b w:val="0"/>
                <w:i/>
              </w:rPr>
              <w:t xml:space="preserve"> </w:t>
            </w:r>
          </w:p>
          <w:p w14:paraId="1B9CA9F6" w14:textId="77777777" w:rsidR="00C74A3C" w:rsidRDefault="001E7F09">
            <w:pPr>
              <w:spacing w:after="0" w:line="259" w:lineRule="auto"/>
              <w:ind w:left="0" w:firstLine="0"/>
            </w:pPr>
            <w:r>
              <w:rPr>
                <w:b w:val="0"/>
                <w:i/>
              </w:rPr>
              <w:t xml:space="preserve"> </w:t>
            </w:r>
          </w:p>
        </w:tc>
      </w:tr>
    </w:tbl>
    <w:p w14:paraId="448AFA32" w14:textId="77777777" w:rsidR="00C74A3C" w:rsidRDefault="001E7F09">
      <w:pPr>
        <w:ind w:left="-5"/>
      </w:pPr>
      <w:r>
        <w:t xml:space="preserve">War der Wahlkampf für die nationalen Wahlen 2019 ein inhaltlicher Themenwahlkampf oder ein personalisierter Wahlkampf (Köpfe, Kandidaten, die für etwas stehen)? Wie wurde er geführt und welche Argumente sind wirksam? Wer wird gewinnen und warum? </w:t>
      </w:r>
      <w:r>
        <w:rPr>
          <w:b w:val="0"/>
          <w:i/>
        </w:rPr>
        <w:t xml:space="preserve">Beschreiben Sie erst die Art von Wahlkampf. Halten Sie fest, warum welche Partei wie viele Prozente gewinnen wird (Prognose machen). 3P. </w:t>
      </w:r>
    </w:p>
    <w:tbl>
      <w:tblPr>
        <w:tblStyle w:val="TableGrid"/>
        <w:tblW w:w="10200" w:type="dxa"/>
        <w:tblInd w:w="1" w:type="dxa"/>
        <w:tblCellMar>
          <w:top w:w="154" w:type="dxa"/>
          <w:left w:w="115" w:type="dxa"/>
          <w:right w:w="85" w:type="dxa"/>
        </w:tblCellMar>
        <w:tblLook w:val="04A0" w:firstRow="1" w:lastRow="0" w:firstColumn="1" w:lastColumn="0" w:noHBand="0" w:noVBand="1"/>
      </w:tblPr>
      <w:tblGrid>
        <w:gridCol w:w="10200"/>
      </w:tblGrid>
      <w:tr w:rsidR="00C74A3C" w14:paraId="3CB31B3F" w14:textId="77777777">
        <w:trPr>
          <w:trHeight w:val="4032"/>
        </w:trPr>
        <w:tc>
          <w:tcPr>
            <w:tcW w:w="10200" w:type="dxa"/>
            <w:tcBorders>
              <w:top w:val="single" w:sz="4" w:space="0" w:color="000000"/>
              <w:left w:val="single" w:sz="4" w:space="0" w:color="000000"/>
              <w:bottom w:val="single" w:sz="4" w:space="0" w:color="000000"/>
              <w:right w:val="single" w:sz="4" w:space="0" w:color="000000"/>
            </w:tcBorders>
          </w:tcPr>
          <w:p w14:paraId="22AD1720" w14:textId="77777777" w:rsidR="009A2754" w:rsidRDefault="009A2754">
            <w:pPr>
              <w:spacing w:after="0" w:line="259" w:lineRule="auto"/>
              <w:ind w:left="0" w:firstLine="0"/>
              <w:jc w:val="right"/>
            </w:pPr>
            <w:r>
              <w:rPr>
                <w:b w:val="0"/>
              </w:rPr>
              <w:lastRenderedPageBreak/>
              <w:t>Es</w:t>
            </w:r>
            <w:r w:rsidR="001E7F09">
              <w:rPr>
                <w:b w:val="0"/>
              </w:rPr>
              <w:t xml:space="preserve"> </w:t>
            </w:r>
          </w:p>
          <w:p w14:paraId="655CDAA0" w14:textId="77777777" w:rsidR="009A2754" w:rsidRDefault="009A2754" w:rsidP="009A2754">
            <w:pPr>
              <w:tabs>
                <w:tab w:val="left" w:pos="1335"/>
              </w:tabs>
              <w:ind w:left="0" w:firstLine="0"/>
            </w:pPr>
            <w:r>
              <w:t xml:space="preserve">Es war ein Themenkampf es ging nur um die Umwelt und da Grün und Umwelt gut zusammen passt gewinnen die Grünen. Es waren nicht wirklich Argumente die Wirksam waren mehr die Namen der Parteien und für was sie hauptsächlich stehen. Es gibt noch andere </w:t>
            </w:r>
            <w:del w:id="57" w:author="Lee Michael (I-EN-EOP-ESO)" w:date="2019-10-21T16:54:00Z">
              <w:r w:rsidDel="00B57C85">
                <w:delText>Parteien</w:delText>
              </w:r>
            </w:del>
            <w:ins w:id="58" w:author="Lee Michael (I-EN-EOP-ESO)" w:date="2019-10-21T16:54:00Z">
              <w:r w:rsidR="00B57C85">
                <w:t>Parteien,</w:t>
              </w:r>
            </w:ins>
            <w:r>
              <w:t xml:space="preserve"> die für den Umweltschutz sind als die Grünen aber das steht nicht in der Parteimitte</w:t>
            </w:r>
            <w:r w:rsidR="00372700">
              <w:t xml:space="preserve">. Meiner Meinung nach machen auch die Grünen zu wenig für die Umwelt also kann </w:t>
            </w:r>
            <w:proofErr w:type="gramStart"/>
            <w:r w:rsidR="00372700">
              <w:t>man</w:t>
            </w:r>
            <w:proofErr w:type="gramEnd"/>
            <w:r w:rsidR="00372700">
              <w:t xml:space="preserve"> wenn man der Umwelt helfen will gar nichts wirklich machen.</w:t>
            </w:r>
            <w:r w:rsidR="00A00BA4">
              <w:t xml:space="preserve"> Die Grünen werden wohl am meisten Zuwachs generieren können</w:t>
            </w:r>
            <w:r w:rsidR="00A5082A">
              <w:t>.</w:t>
            </w:r>
          </w:p>
          <w:p w14:paraId="363C0836" w14:textId="77777777" w:rsidR="00146BF1" w:rsidRDefault="00146BF1" w:rsidP="009A2754">
            <w:pPr>
              <w:tabs>
                <w:tab w:val="left" w:pos="1335"/>
              </w:tabs>
              <w:ind w:left="0" w:firstLine="0"/>
            </w:pPr>
          </w:p>
          <w:p w14:paraId="3813E286" w14:textId="77777777" w:rsidR="00146BF1" w:rsidRDefault="00146BF1" w:rsidP="009A2754">
            <w:pPr>
              <w:tabs>
                <w:tab w:val="left" w:pos="1335"/>
              </w:tabs>
              <w:ind w:left="0" w:firstLine="0"/>
            </w:pPr>
            <w:r>
              <w:t xml:space="preserve">Grüne: </w:t>
            </w:r>
            <w:r w:rsidR="007B29DA">
              <w:t>+6%</w:t>
            </w:r>
          </w:p>
          <w:p w14:paraId="6DE5FF86" w14:textId="77777777" w:rsidR="00146BF1" w:rsidRDefault="00146BF1" w:rsidP="009A2754">
            <w:pPr>
              <w:tabs>
                <w:tab w:val="left" w:pos="1335"/>
              </w:tabs>
              <w:ind w:left="0" w:firstLine="0"/>
            </w:pPr>
            <w:r>
              <w:t xml:space="preserve">GLP: </w:t>
            </w:r>
            <w:r w:rsidR="00767F89">
              <w:t>+4%</w:t>
            </w:r>
          </w:p>
          <w:p w14:paraId="2B88B782" w14:textId="77777777" w:rsidR="00146BF1" w:rsidRDefault="00146BF1" w:rsidP="009A2754">
            <w:pPr>
              <w:tabs>
                <w:tab w:val="left" w:pos="1335"/>
              </w:tabs>
              <w:ind w:left="0" w:firstLine="0"/>
            </w:pPr>
            <w:r>
              <w:t>SP:</w:t>
            </w:r>
            <w:r w:rsidR="0015502D">
              <w:t xml:space="preserve"> -2%</w:t>
            </w:r>
          </w:p>
          <w:p w14:paraId="36F4CB92" w14:textId="77777777" w:rsidR="00146BF1" w:rsidRDefault="00146BF1" w:rsidP="009A2754">
            <w:pPr>
              <w:tabs>
                <w:tab w:val="left" w:pos="1335"/>
              </w:tabs>
              <w:ind w:left="0" w:firstLine="0"/>
            </w:pPr>
            <w:r>
              <w:t>SVP:</w:t>
            </w:r>
            <w:r w:rsidR="00C16777">
              <w:t xml:space="preserve"> -4</w:t>
            </w:r>
            <w:r w:rsidR="0015502D">
              <w:t>%</w:t>
            </w:r>
          </w:p>
          <w:p w14:paraId="6832759B" w14:textId="77777777" w:rsidR="00146BF1" w:rsidRDefault="00146BF1" w:rsidP="009A2754">
            <w:pPr>
              <w:tabs>
                <w:tab w:val="left" w:pos="1335"/>
              </w:tabs>
              <w:ind w:left="0" w:firstLine="0"/>
            </w:pPr>
            <w:r>
              <w:t>CVP:</w:t>
            </w:r>
            <w:r w:rsidR="00767F89">
              <w:t xml:space="preserve"> -0.5%</w:t>
            </w:r>
          </w:p>
          <w:p w14:paraId="72D6A5C7" w14:textId="77777777" w:rsidR="00146BF1" w:rsidRDefault="00146BF1" w:rsidP="009A2754">
            <w:pPr>
              <w:tabs>
                <w:tab w:val="left" w:pos="1335"/>
              </w:tabs>
              <w:ind w:left="0" w:firstLine="0"/>
            </w:pPr>
            <w:r>
              <w:t>FDP:</w:t>
            </w:r>
            <w:r w:rsidR="0015502D">
              <w:t xml:space="preserve"> -2%</w:t>
            </w:r>
          </w:p>
          <w:p w14:paraId="2FA2C7C4" w14:textId="77777777" w:rsidR="00146BF1" w:rsidRDefault="00146BF1" w:rsidP="009A2754">
            <w:pPr>
              <w:tabs>
                <w:tab w:val="left" w:pos="1335"/>
              </w:tabs>
              <w:ind w:left="0" w:firstLine="0"/>
            </w:pPr>
            <w:r>
              <w:t>BDP:</w:t>
            </w:r>
            <w:r w:rsidR="007B29DA">
              <w:t xml:space="preserve"> +1%</w:t>
            </w:r>
          </w:p>
          <w:p w14:paraId="12D68971" w14:textId="77777777" w:rsidR="00146BF1" w:rsidRDefault="00146BF1" w:rsidP="009A2754">
            <w:pPr>
              <w:tabs>
                <w:tab w:val="left" w:pos="1335"/>
              </w:tabs>
              <w:ind w:left="0" w:firstLine="0"/>
            </w:pPr>
            <w:r>
              <w:t>EVP:</w:t>
            </w:r>
            <w:r w:rsidR="00767F89">
              <w:t xml:space="preserve"> -0.5%</w:t>
            </w:r>
          </w:p>
          <w:p w14:paraId="4B63625B" w14:textId="77777777" w:rsidR="00146BF1" w:rsidRDefault="00146BF1" w:rsidP="009A2754">
            <w:pPr>
              <w:tabs>
                <w:tab w:val="left" w:pos="1335"/>
              </w:tabs>
              <w:ind w:left="0" w:firstLine="0"/>
            </w:pPr>
            <w:r>
              <w:t>EDU:</w:t>
            </w:r>
            <w:r w:rsidR="00767F89">
              <w:t xml:space="preserve"> -0.5%</w:t>
            </w:r>
          </w:p>
          <w:p w14:paraId="3EC120A4" w14:textId="77777777" w:rsidR="00146BF1" w:rsidRDefault="00146BF1" w:rsidP="009A2754">
            <w:pPr>
              <w:tabs>
                <w:tab w:val="left" w:pos="1335"/>
              </w:tabs>
              <w:ind w:left="0" w:firstLine="0"/>
            </w:pPr>
            <w:r>
              <w:t>PSA:</w:t>
            </w:r>
            <w:r w:rsidR="00767F89">
              <w:t xml:space="preserve"> 0%</w:t>
            </w:r>
          </w:p>
          <w:p w14:paraId="120DF66B" w14:textId="77777777" w:rsidR="0015502D" w:rsidRPr="009A2754" w:rsidRDefault="0015502D" w:rsidP="009A2754">
            <w:pPr>
              <w:tabs>
                <w:tab w:val="left" w:pos="1335"/>
              </w:tabs>
              <w:ind w:left="0" w:firstLine="0"/>
            </w:pPr>
          </w:p>
        </w:tc>
      </w:tr>
    </w:tbl>
    <w:p w14:paraId="3E291874" w14:textId="77777777" w:rsidR="00C74A3C" w:rsidRDefault="001E7F09">
      <w:pPr>
        <w:ind w:left="-5"/>
      </w:pPr>
      <w:r>
        <w:t xml:space="preserve">Wie sind die Wähleranteile bei diesen Wahlen (2019) für den Nationalrat gewesen? </w:t>
      </w:r>
      <w:r>
        <w:rPr>
          <w:b w:val="0"/>
          <w:i/>
        </w:rPr>
        <w:t xml:space="preserve">Füllen Sie ein gut lesbares Kreis-, Säulen- oder Balkendiagramm in folgendes Textfeld ein.  (__ / 1P). </w:t>
      </w:r>
    </w:p>
    <w:tbl>
      <w:tblPr>
        <w:tblStyle w:val="TableGrid"/>
        <w:tblW w:w="10392" w:type="dxa"/>
        <w:tblInd w:w="1" w:type="dxa"/>
        <w:tblCellMar>
          <w:top w:w="158" w:type="dxa"/>
          <w:left w:w="150" w:type="dxa"/>
          <w:right w:w="115" w:type="dxa"/>
        </w:tblCellMar>
        <w:tblLook w:val="04A0" w:firstRow="1" w:lastRow="0" w:firstColumn="1" w:lastColumn="0" w:noHBand="0" w:noVBand="1"/>
      </w:tblPr>
      <w:tblGrid>
        <w:gridCol w:w="10392"/>
      </w:tblGrid>
      <w:tr w:rsidR="00C74A3C" w14:paraId="7D3109C5" w14:textId="77777777">
        <w:trPr>
          <w:trHeight w:val="5484"/>
        </w:trPr>
        <w:tc>
          <w:tcPr>
            <w:tcW w:w="10392" w:type="dxa"/>
            <w:tcBorders>
              <w:top w:val="single" w:sz="4" w:space="0" w:color="000000"/>
              <w:left w:val="single" w:sz="4" w:space="0" w:color="000000"/>
              <w:bottom w:val="single" w:sz="4" w:space="0" w:color="000000"/>
              <w:right w:val="single" w:sz="4" w:space="0" w:color="000000"/>
            </w:tcBorders>
          </w:tcPr>
          <w:p w14:paraId="499BE871" w14:textId="77777777" w:rsidR="00C74A3C" w:rsidRDefault="001E7F09">
            <w:pPr>
              <w:spacing w:after="0" w:line="259" w:lineRule="auto"/>
              <w:ind w:left="0" w:firstLine="0"/>
            </w:pPr>
            <w:r>
              <w:rPr>
                <w:b w:val="0"/>
              </w:rPr>
              <w:t xml:space="preserve"> </w:t>
            </w:r>
            <w:r w:rsidR="00C16777">
              <w:rPr>
                <w:noProof/>
              </w:rPr>
              <w:drawing>
                <wp:inline distT="0" distB="0" distL="0" distR="0" wp14:anchorId="366E6B2E" wp14:editId="4512978E">
                  <wp:extent cx="5648325" cy="34766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8325" cy="3476625"/>
                          </a:xfrm>
                          <a:prstGeom prst="rect">
                            <a:avLst/>
                          </a:prstGeom>
                        </pic:spPr>
                      </pic:pic>
                    </a:graphicData>
                  </a:graphic>
                </wp:inline>
              </w:drawing>
            </w:r>
          </w:p>
        </w:tc>
      </w:tr>
    </w:tbl>
    <w:p w14:paraId="5D50B8C9" w14:textId="77777777" w:rsidR="00C74A3C" w:rsidRDefault="001E7F09">
      <w:pPr>
        <w:ind w:left="-5"/>
      </w:pPr>
      <w:r>
        <w:t xml:space="preserve">Wer sind die Wahlsieger und haben diese aufgrund von eigenen Argumenten und Taten gewonnen oder haben sie von der internationalen politischen Grosswetterlage profitiert. </w:t>
      </w:r>
      <w:r>
        <w:rPr>
          <w:b w:val="0"/>
          <w:i/>
        </w:rPr>
        <w:t xml:space="preserve">Schreiben Sie einen kurzen Kommentar mit zwei bis drei Argumenten.   </w:t>
      </w:r>
      <w:proofErr w:type="gramStart"/>
      <w:r>
        <w:rPr>
          <w:b w:val="0"/>
          <w:i/>
        </w:rPr>
        <w:t>( _</w:t>
      </w:r>
      <w:proofErr w:type="gramEnd"/>
      <w:r>
        <w:rPr>
          <w:b w:val="0"/>
          <w:i/>
        </w:rPr>
        <w:t xml:space="preserve">___ / 2P) </w:t>
      </w:r>
    </w:p>
    <w:tbl>
      <w:tblPr>
        <w:tblStyle w:val="TableGrid"/>
        <w:tblW w:w="10284" w:type="dxa"/>
        <w:tblInd w:w="-41" w:type="dxa"/>
        <w:tblCellMar>
          <w:left w:w="41" w:type="dxa"/>
          <w:right w:w="115" w:type="dxa"/>
        </w:tblCellMar>
        <w:tblLook w:val="04A0" w:firstRow="1" w:lastRow="0" w:firstColumn="1" w:lastColumn="0" w:noHBand="0" w:noVBand="1"/>
      </w:tblPr>
      <w:tblGrid>
        <w:gridCol w:w="10284"/>
      </w:tblGrid>
      <w:tr w:rsidR="00C74A3C" w14:paraId="4F288CB1" w14:textId="77777777">
        <w:trPr>
          <w:trHeight w:val="1728"/>
        </w:trPr>
        <w:tc>
          <w:tcPr>
            <w:tcW w:w="10284" w:type="dxa"/>
            <w:tcBorders>
              <w:top w:val="single" w:sz="4" w:space="0" w:color="000000"/>
              <w:left w:val="single" w:sz="4" w:space="0" w:color="000000"/>
              <w:bottom w:val="single" w:sz="4" w:space="0" w:color="000000"/>
              <w:right w:val="single" w:sz="4" w:space="0" w:color="000000"/>
            </w:tcBorders>
          </w:tcPr>
          <w:p w14:paraId="7CCDD859" w14:textId="37FB2EAB" w:rsidR="00C74A3C" w:rsidRDefault="001E7F09">
            <w:pPr>
              <w:spacing w:after="0" w:line="259" w:lineRule="auto"/>
              <w:ind w:left="0" w:firstLine="0"/>
              <w:rPr>
                <w:b w:val="0"/>
                <w:i/>
              </w:rPr>
            </w:pPr>
            <w:r>
              <w:rPr>
                <w:b w:val="0"/>
                <w:i/>
              </w:rPr>
              <w:lastRenderedPageBreak/>
              <w:t xml:space="preserve"> </w:t>
            </w:r>
            <w:r w:rsidR="00CF3FF7">
              <w:rPr>
                <w:b w:val="0"/>
                <w:i/>
              </w:rPr>
              <w:t xml:space="preserve">Die Grünen haben </w:t>
            </w:r>
            <w:del w:id="59" w:author="Lee Michael (I-EN-EOP-ESO)" w:date="2019-10-21T20:46:00Z">
              <w:r w:rsidR="00CF3FF7" w:rsidDel="003E5389">
                <w:rPr>
                  <w:b w:val="0"/>
                  <w:i/>
                </w:rPr>
                <w:delText xml:space="preserve">hoch </w:delText>
              </w:r>
            </w:del>
            <w:ins w:id="60" w:author="Lee Michael (I-EN-EOP-ESO)" w:date="2019-10-21T20:46:00Z">
              <w:r w:rsidR="003E5389">
                <w:rPr>
                  <w:b w:val="0"/>
                  <w:i/>
                </w:rPr>
                <w:t>einen erdrutschartigen Sieg erreicht</w:t>
              </w:r>
            </w:ins>
            <w:del w:id="61" w:author="Lee Michael (I-EN-EOP-ESO)" w:date="2019-10-21T20:46:00Z">
              <w:r w:rsidR="00CF3FF7" w:rsidDel="003E5389">
                <w:rPr>
                  <w:b w:val="0"/>
                  <w:i/>
                </w:rPr>
                <w:delText>aus gewonnen</w:delText>
              </w:r>
            </w:del>
            <w:ins w:id="62" w:author="Lee Michael (I-EN-EOP-ESO)" w:date="2019-10-21T20:46:00Z">
              <w:r w:rsidR="003E5389">
                <w:rPr>
                  <w:b w:val="0"/>
                  <w:i/>
                </w:rPr>
                <w:t xml:space="preserve">. Ebenfalls </w:t>
              </w:r>
              <w:r w:rsidR="0013459D">
                <w:rPr>
                  <w:b w:val="0"/>
                  <w:i/>
                </w:rPr>
                <w:t xml:space="preserve">hat </w:t>
              </w:r>
              <w:r w:rsidR="003E5389">
                <w:rPr>
                  <w:b w:val="0"/>
                  <w:i/>
                </w:rPr>
                <w:t xml:space="preserve">die </w:t>
              </w:r>
            </w:ins>
            <w:del w:id="63" w:author="Lee Michael (I-EN-EOP-ESO)" w:date="2019-10-21T20:46:00Z">
              <w:r w:rsidR="00CF3FF7" w:rsidDel="003E5389">
                <w:rPr>
                  <w:b w:val="0"/>
                  <w:i/>
                </w:rPr>
                <w:delText xml:space="preserve"> gefolgt von der</w:delText>
              </w:r>
            </w:del>
            <w:r w:rsidR="00CF3FF7">
              <w:rPr>
                <w:b w:val="0"/>
                <w:i/>
              </w:rPr>
              <w:t xml:space="preserve"> GLP</w:t>
            </w:r>
            <w:ins w:id="64" w:author="Lee Michael (I-EN-EOP-ESO)" w:date="2019-10-21T20:46:00Z">
              <w:r w:rsidR="0013459D">
                <w:rPr>
                  <w:b w:val="0"/>
                  <w:i/>
                </w:rPr>
                <w:t xml:space="preserve"> mit 9</w:t>
              </w:r>
            </w:ins>
            <w:ins w:id="65" w:author="Lee Michael (I-EN-EOP-ESO)" w:date="2019-10-21T20:47:00Z">
              <w:r w:rsidR="0013459D">
                <w:rPr>
                  <w:b w:val="0"/>
                  <w:i/>
                </w:rPr>
                <w:t xml:space="preserve"> Sitzgewinnen im Nationalrat ein ausserordentliches </w:t>
              </w:r>
            </w:ins>
            <w:ins w:id="66" w:author="Lee Michael (I-EN-EOP-ESO)" w:date="2019-10-21T20:48:00Z">
              <w:r w:rsidR="0013459D">
                <w:rPr>
                  <w:b w:val="0"/>
                  <w:i/>
                </w:rPr>
                <w:t>Resultat erreicht.</w:t>
              </w:r>
            </w:ins>
          </w:p>
          <w:p w14:paraId="7FF1CCA8" w14:textId="063ABE60" w:rsidR="00CF3FF7" w:rsidRDefault="00CF3FF7">
            <w:pPr>
              <w:spacing w:after="0" w:line="259" w:lineRule="auto"/>
              <w:ind w:left="0" w:firstLine="0"/>
              <w:rPr>
                <w:b w:val="0"/>
                <w:i/>
              </w:rPr>
            </w:pPr>
            <w:del w:id="67" w:author="Lee Michael (I-EN-EOP-ESO)" w:date="2019-10-21T20:48:00Z">
              <w:r w:rsidDel="0013459D">
                <w:rPr>
                  <w:b w:val="0"/>
                  <w:i/>
                </w:rPr>
                <w:delText xml:space="preserve">Sie </w:delText>
              </w:r>
            </w:del>
            <w:ins w:id="68" w:author="Lee Michael (I-EN-EOP-ESO)" w:date="2019-10-21T20:48:00Z">
              <w:r w:rsidR="0013459D">
                <w:rPr>
                  <w:b w:val="0"/>
                  <w:i/>
                </w:rPr>
                <w:t>Beide</w:t>
              </w:r>
              <w:r w:rsidR="0013459D">
                <w:rPr>
                  <w:b w:val="0"/>
                  <w:i/>
                </w:rPr>
                <w:t xml:space="preserve"> </w:t>
              </w:r>
            </w:ins>
            <w:r>
              <w:rPr>
                <w:b w:val="0"/>
                <w:i/>
              </w:rPr>
              <w:t xml:space="preserve">haben von der </w:t>
            </w:r>
            <w:ins w:id="69" w:author="Lee Michael (I-EN-EOP-ESO)" w:date="2019-10-21T20:48:00Z">
              <w:r w:rsidR="0013459D">
                <w:rPr>
                  <w:b w:val="0"/>
                  <w:i/>
                </w:rPr>
                <w:t>i</w:t>
              </w:r>
            </w:ins>
            <w:del w:id="70" w:author="Lee Michael (I-EN-EOP-ESO)" w:date="2019-10-21T20:48:00Z">
              <w:r w:rsidDel="0013459D">
                <w:rPr>
                  <w:b w:val="0"/>
                  <w:i/>
                </w:rPr>
                <w:delText>I</w:delText>
              </w:r>
            </w:del>
            <w:r>
              <w:rPr>
                <w:b w:val="0"/>
                <w:i/>
              </w:rPr>
              <w:t>nternationalen politischen Grosswetterlage profitiert.</w:t>
            </w:r>
          </w:p>
          <w:p w14:paraId="7A4552D2" w14:textId="7EF36AD8" w:rsidR="00CF3FF7" w:rsidRDefault="00CF3FF7">
            <w:pPr>
              <w:spacing w:after="0" w:line="259" w:lineRule="auto"/>
              <w:ind w:left="0" w:firstLine="0"/>
              <w:rPr>
                <w:b w:val="0"/>
                <w:i/>
              </w:rPr>
            </w:pPr>
            <w:r>
              <w:rPr>
                <w:b w:val="0"/>
                <w:i/>
              </w:rPr>
              <w:t>Man merkt das da nur die Parteien wirklich Plus gemacht haben</w:t>
            </w:r>
            <w:ins w:id="71" w:author="Lee Michael (I-EN-EOP-ESO)" w:date="2019-10-21T20:48:00Z">
              <w:r w:rsidR="0013459D">
                <w:rPr>
                  <w:b w:val="0"/>
                  <w:i/>
                </w:rPr>
                <w:t>,</w:t>
              </w:r>
            </w:ins>
            <w:r>
              <w:rPr>
                <w:b w:val="0"/>
                <w:i/>
              </w:rPr>
              <w:t xml:space="preserve"> die Grün im Namen haben</w:t>
            </w:r>
            <w:ins w:id="72" w:author="Lee Michael (I-EN-EOP-ESO)" w:date="2019-10-21T20:49:00Z">
              <w:r w:rsidR="0013459D">
                <w:rPr>
                  <w:b w:val="0"/>
                  <w:i/>
                </w:rPr>
                <w:t>.</w:t>
              </w:r>
            </w:ins>
          </w:p>
          <w:p w14:paraId="508743FD" w14:textId="28AAFD54" w:rsidR="00CF3FF7" w:rsidRDefault="00CF3FF7">
            <w:pPr>
              <w:spacing w:after="0" w:line="259" w:lineRule="auto"/>
              <w:ind w:left="0" w:firstLine="0"/>
              <w:rPr>
                <w:b w:val="0"/>
                <w:i/>
              </w:rPr>
            </w:pPr>
            <w:r>
              <w:rPr>
                <w:b w:val="0"/>
                <w:i/>
              </w:rPr>
              <w:t xml:space="preserve">Die grössten </w:t>
            </w:r>
            <w:ins w:id="73" w:author="Lee Michael (I-EN-EOP-ESO)" w:date="2019-10-21T20:49:00Z">
              <w:r w:rsidR="0013459D">
                <w:rPr>
                  <w:b w:val="0"/>
                  <w:i/>
                </w:rPr>
                <w:t>V</w:t>
              </w:r>
            </w:ins>
            <w:del w:id="74" w:author="Lee Michael (I-EN-EOP-ESO)" w:date="2019-10-21T20:49:00Z">
              <w:r w:rsidDel="0013459D">
                <w:rPr>
                  <w:b w:val="0"/>
                  <w:i/>
                </w:rPr>
                <w:delText>v</w:delText>
              </w:r>
            </w:del>
            <w:r>
              <w:rPr>
                <w:b w:val="0"/>
                <w:i/>
              </w:rPr>
              <w:t>erliere</w:t>
            </w:r>
            <w:del w:id="75" w:author="Lee Michael (I-EN-EOP-ESO)" w:date="2019-10-21T20:49:00Z">
              <w:r w:rsidDel="0013459D">
                <w:rPr>
                  <w:b w:val="0"/>
                  <w:i/>
                </w:rPr>
                <w:delText>n</w:delText>
              </w:r>
            </w:del>
            <w:ins w:id="76" w:author="Lee Michael (I-EN-EOP-ESO)" w:date="2019-10-21T20:49:00Z">
              <w:r w:rsidR="0013459D">
                <w:rPr>
                  <w:b w:val="0"/>
                  <w:i/>
                </w:rPr>
                <w:t>r</w:t>
              </w:r>
            </w:ins>
            <w:r>
              <w:rPr>
                <w:b w:val="0"/>
                <w:i/>
              </w:rPr>
              <w:t xml:space="preserve"> </w:t>
            </w:r>
            <w:del w:id="77" w:author="Lee Michael (I-EN-EOP-ESO)" w:date="2019-10-21T20:49:00Z">
              <w:r w:rsidDel="0013459D">
                <w:rPr>
                  <w:b w:val="0"/>
                  <w:i/>
                </w:rPr>
                <w:delText>sind</w:delText>
              </w:r>
            </w:del>
            <w:ins w:id="78" w:author="Lee Michael (I-EN-EOP-ESO)" w:date="2019-10-21T20:49:00Z">
              <w:r w:rsidR="0013459D">
                <w:rPr>
                  <w:b w:val="0"/>
                  <w:i/>
                </w:rPr>
                <w:t>sind</w:t>
              </w:r>
            </w:ins>
            <w:r>
              <w:rPr>
                <w:b w:val="0"/>
                <w:i/>
              </w:rPr>
              <w:t xml:space="preserve"> die SVP</w:t>
            </w:r>
            <w:ins w:id="79" w:author="Lee Michael (I-EN-EOP-ESO)" w:date="2019-10-21T20:49:00Z">
              <w:r w:rsidR="0013459D">
                <w:rPr>
                  <w:b w:val="0"/>
                  <w:i/>
                </w:rPr>
                <w:t xml:space="preserve"> mit </w:t>
              </w:r>
            </w:ins>
            <w:ins w:id="80" w:author="Lee Michael (I-EN-EOP-ESO)" w:date="2019-10-21T20:50:00Z">
              <w:r w:rsidR="0013459D">
                <w:rPr>
                  <w:b w:val="0"/>
                  <w:i/>
                </w:rPr>
                <w:t xml:space="preserve">mehr als 10 </w:t>
              </w:r>
            </w:ins>
            <w:ins w:id="81" w:author="Lee Michael (I-EN-EOP-ESO)" w:date="2019-10-21T20:49:00Z">
              <w:r w:rsidR="0013459D">
                <w:rPr>
                  <w:b w:val="0"/>
                  <w:i/>
                </w:rPr>
                <w:t>Sitze</w:t>
              </w:r>
            </w:ins>
            <w:ins w:id="82" w:author="Lee Michael (I-EN-EOP-ESO)" w:date="2019-10-21T20:50:00Z">
              <w:r w:rsidR="0013459D">
                <w:rPr>
                  <w:b w:val="0"/>
                  <w:i/>
                </w:rPr>
                <w:t>n Verlust</w:t>
              </w:r>
            </w:ins>
            <w:ins w:id="83" w:author="Lee Michael (I-EN-EOP-ESO)" w:date="2019-10-21T20:51:00Z">
              <w:r w:rsidR="0013459D">
                <w:rPr>
                  <w:b w:val="0"/>
                  <w:i/>
                </w:rPr>
                <w:t xml:space="preserve">. Dies hat vor allem </w:t>
              </w:r>
            </w:ins>
            <w:del w:id="84" w:author="Lee Michael (I-EN-EOP-ESO)" w:date="2019-10-21T20:51:00Z">
              <w:r w:rsidDel="0013459D">
                <w:rPr>
                  <w:b w:val="0"/>
                  <w:i/>
                </w:rPr>
                <w:delText xml:space="preserve"> da sie sich nicht um</w:delText>
              </w:r>
            </w:del>
            <w:ins w:id="85" w:author="Lee Michael (I-EN-EOP-ESO)" w:date="2019-10-21T20:51:00Z">
              <w:r w:rsidR="0013459D">
                <w:rPr>
                  <w:b w:val="0"/>
                  <w:i/>
                </w:rPr>
                <w:t>mit den</w:t>
              </w:r>
            </w:ins>
            <w:r>
              <w:rPr>
                <w:b w:val="0"/>
                <w:i/>
              </w:rPr>
              <w:t xml:space="preserve"> Klima</w:t>
            </w:r>
            <w:ins w:id="86" w:author="Lee Michael (I-EN-EOP-ESO)" w:date="2019-10-21T20:51:00Z">
              <w:r w:rsidR="0013459D">
                <w:rPr>
                  <w:b w:val="0"/>
                  <w:i/>
                </w:rPr>
                <w:t>leugnern</w:t>
              </w:r>
            </w:ins>
            <w:ins w:id="87" w:author="Lee Michael (I-EN-EOP-ESO)" w:date="2019-10-21T20:52:00Z">
              <w:r w:rsidR="0013459D">
                <w:rPr>
                  <w:b w:val="0"/>
                  <w:i/>
                </w:rPr>
                <w:t xml:space="preserve"> und der Jagd nach den </w:t>
              </w:r>
            </w:ins>
            <w:del w:id="88" w:author="Lee Michael (I-EN-EOP-ESO)" w:date="2019-10-21T20:52:00Z">
              <w:r w:rsidDel="0013459D">
                <w:rPr>
                  <w:b w:val="0"/>
                  <w:i/>
                </w:rPr>
                <w:delText xml:space="preserve"> scheren und lieber Ihren </w:delText>
              </w:r>
            </w:del>
            <w:r>
              <w:rPr>
                <w:b w:val="0"/>
                <w:i/>
              </w:rPr>
              <w:t xml:space="preserve">Ausländern </w:t>
            </w:r>
            <w:ins w:id="89" w:author="Lee Michael (I-EN-EOP-ESO)" w:date="2019-10-21T20:52:00Z">
              <w:r w:rsidR="0013459D">
                <w:rPr>
                  <w:b w:val="0"/>
                  <w:i/>
                </w:rPr>
                <w:t>zutun.</w:t>
              </w:r>
            </w:ins>
            <w:del w:id="90" w:author="Lee Michael (I-EN-EOP-ESO)" w:date="2019-10-21T20:52:00Z">
              <w:r w:rsidDel="0013459D">
                <w:rPr>
                  <w:b w:val="0"/>
                  <w:i/>
                </w:rPr>
                <w:delText>nachjagen.</w:delText>
              </w:r>
            </w:del>
          </w:p>
          <w:p w14:paraId="70482AEE" w14:textId="1F9DE0FB" w:rsidR="00CF3FF7" w:rsidRDefault="00CF3FF7">
            <w:pPr>
              <w:spacing w:after="0" w:line="259" w:lineRule="auto"/>
              <w:ind w:left="0" w:firstLine="0"/>
              <w:rPr>
                <w:b w:val="0"/>
                <w:i/>
              </w:rPr>
            </w:pPr>
            <w:r>
              <w:rPr>
                <w:b w:val="0"/>
                <w:i/>
              </w:rPr>
              <w:t xml:space="preserve">Die grössten Mitspieler der Grünen haben auch </w:t>
            </w:r>
            <w:ins w:id="91" w:author="Lee Michael (I-EN-EOP-ESO)" w:date="2019-10-21T20:56:00Z">
              <w:r w:rsidR="0013459D">
                <w:rPr>
                  <w:b w:val="0"/>
                  <w:i/>
                </w:rPr>
                <w:t xml:space="preserve">viele </w:t>
              </w:r>
            </w:ins>
            <w:del w:id="92" w:author="Lee Michael (I-EN-EOP-ESO)" w:date="2019-10-21T20:56:00Z">
              <w:r w:rsidDel="0013459D">
                <w:rPr>
                  <w:b w:val="0"/>
                  <w:i/>
                </w:rPr>
                <w:delText>sehr viel</w:delText>
              </w:r>
            </w:del>
            <w:ins w:id="93" w:author="Lee Michael (I-EN-EOP-ESO)" w:date="2019-10-21T20:56:00Z">
              <w:r w:rsidR="0013459D">
                <w:rPr>
                  <w:b w:val="0"/>
                  <w:i/>
                </w:rPr>
                <w:t>Sitze</w:t>
              </w:r>
            </w:ins>
            <w:r>
              <w:rPr>
                <w:b w:val="0"/>
                <w:i/>
              </w:rPr>
              <w:t xml:space="preserve"> verloren</w:t>
            </w:r>
            <w:ins w:id="94" w:author="Lee Michael (I-EN-EOP-ESO)" w:date="2019-10-21T20:58:00Z">
              <w:r w:rsidR="00CA68CE">
                <w:rPr>
                  <w:b w:val="0"/>
                  <w:i/>
                </w:rPr>
                <w:t>. Dies macht</w:t>
              </w:r>
            </w:ins>
            <w:del w:id="95" w:author="Lee Michael (I-EN-EOP-ESO)" w:date="2019-10-21T20:58:00Z">
              <w:r w:rsidDel="00CA68CE">
                <w:rPr>
                  <w:b w:val="0"/>
                  <w:i/>
                </w:rPr>
                <w:delText xml:space="preserve"> was</w:delText>
              </w:r>
            </w:del>
            <w:r>
              <w:rPr>
                <w:b w:val="0"/>
                <w:i/>
              </w:rPr>
              <w:t xml:space="preserve"> </w:t>
            </w:r>
            <w:del w:id="96" w:author="Lee Michael (I-EN-EOP-ESO)" w:date="2019-10-21T20:57:00Z">
              <w:r w:rsidDel="00CA68CE">
                <w:rPr>
                  <w:b w:val="0"/>
                  <w:i/>
                </w:rPr>
                <w:delText xml:space="preserve">wieder </w:delText>
              </w:r>
            </w:del>
            <w:ins w:id="97" w:author="Lee Michael (I-EN-EOP-ESO)" w:date="2019-10-21T20:57:00Z">
              <w:r w:rsidR="00CA68CE">
                <w:rPr>
                  <w:b w:val="0"/>
                  <w:i/>
                </w:rPr>
                <w:t>deutlich</w:t>
              </w:r>
            </w:ins>
            <w:ins w:id="98" w:author="Lee Michael (I-EN-EOP-ESO)" w:date="2019-10-21T20:58:00Z">
              <w:r w:rsidR="00CA68CE">
                <w:rPr>
                  <w:b w:val="0"/>
                  <w:i/>
                </w:rPr>
                <w:t xml:space="preserve">, dass viele der Stimmberechtigten nur auf </w:t>
              </w:r>
            </w:ins>
            <w:del w:id="99" w:author="Lee Michael (I-EN-EOP-ESO)" w:date="2019-10-21T20:58:00Z">
              <w:r w:rsidDel="00CA68CE">
                <w:rPr>
                  <w:b w:val="0"/>
                  <w:i/>
                </w:rPr>
                <w:delText>mal aufzeigt das jedermann nur auf der</w:delText>
              </w:r>
            </w:del>
            <w:ins w:id="100" w:author="Lee Michael (I-EN-EOP-ESO)" w:date="2019-10-21T20:58:00Z">
              <w:r w:rsidR="00CA68CE">
                <w:rPr>
                  <w:b w:val="0"/>
                  <w:i/>
                </w:rPr>
                <w:t>die</w:t>
              </w:r>
            </w:ins>
            <w:r>
              <w:rPr>
                <w:b w:val="0"/>
                <w:i/>
              </w:rPr>
              <w:t xml:space="preserve"> Oberfläche </w:t>
            </w:r>
            <w:del w:id="101" w:author="Lee Michael (I-EN-EOP-ESO)" w:date="2019-10-21T20:58:00Z">
              <w:r w:rsidDel="00CA68CE">
                <w:rPr>
                  <w:b w:val="0"/>
                  <w:i/>
                </w:rPr>
                <w:delText>liest</w:delText>
              </w:r>
            </w:del>
            <w:ins w:id="102" w:author="Lee Michael (I-EN-EOP-ESO)" w:date="2019-10-21T20:59:00Z">
              <w:r w:rsidR="00CA68CE">
                <w:rPr>
                  <w:b w:val="0"/>
                  <w:i/>
                </w:rPr>
                <w:t>schauen</w:t>
              </w:r>
            </w:ins>
            <w:r>
              <w:rPr>
                <w:b w:val="0"/>
                <w:i/>
              </w:rPr>
              <w:t xml:space="preserve">. Die SP ist </w:t>
            </w:r>
            <w:del w:id="103" w:author="Lee Michael (I-EN-EOP-ESO)" w:date="2019-10-21T20:59:00Z">
              <w:r w:rsidDel="00CA68CE">
                <w:rPr>
                  <w:b w:val="0"/>
                  <w:i/>
                </w:rPr>
                <w:delText xml:space="preserve">auch </w:delText>
              </w:r>
            </w:del>
            <w:ins w:id="104" w:author="Lee Michael (I-EN-EOP-ESO)" w:date="2019-10-21T20:59:00Z">
              <w:r w:rsidR="00CA68CE">
                <w:rPr>
                  <w:b w:val="0"/>
                  <w:i/>
                </w:rPr>
                <w:t xml:space="preserve">hat gemäss Pro Natura bei allen Umweltabstimmungen </w:t>
              </w:r>
            </w:ins>
            <w:ins w:id="105" w:author="Lee Michael (I-EN-EOP-ESO)" w:date="2019-10-21T21:00:00Z">
              <w:r w:rsidR="00CA68CE">
                <w:rPr>
                  <w:b w:val="0"/>
                  <w:i/>
                </w:rPr>
                <w:t xml:space="preserve">der letzten Legislatur immer vollständig </w:t>
              </w:r>
            </w:ins>
            <w:ins w:id="106" w:author="Lee Michael (I-EN-EOP-ESO)" w:date="2019-10-21T21:01:00Z">
              <w:r w:rsidR="00CA68CE">
                <w:rPr>
                  <w:b w:val="0"/>
                  <w:i/>
                </w:rPr>
                <w:t>Grün abgestimmt.</w:t>
              </w:r>
            </w:ins>
            <w:del w:id="107" w:author="Lee Michael (I-EN-EOP-ESO)" w:date="2019-10-21T21:01:00Z">
              <w:r w:rsidDel="00CA68CE">
                <w:rPr>
                  <w:b w:val="0"/>
                  <w:i/>
                </w:rPr>
                <w:delText>sehr Grün oder probiert es zu sein un</w:delText>
              </w:r>
            </w:del>
            <w:ins w:id="108" w:author="Lee Michael (I-EN-EOP-ESO)" w:date="2019-10-21T21:01:00Z">
              <w:r w:rsidR="00CA68CE">
                <w:rPr>
                  <w:b w:val="0"/>
                  <w:i/>
                </w:rPr>
                <w:t xml:space="preserve"> </w:t>
              </w:r>
            </w:ins>
            <w:del w:id="109" w:author="Lee Michael (I-EN-EOP-ESO)" w:date="2019-10-21T21:01:00Z">
              <w:r w:rsidDel="00CA68CE">
                <w:rPr>
                  <w:b w:val="0"/>
                  <w:i/>
                </w:rPr>
                <w:delText>d d</w:delText>
              </w:r>
            </w:del>
            <w:ins w:id="110" w:author="Lee Michael (I-EN-EOP-ESO)" w:date="2019-10-21T21:01:00Z">
              <w:r w:rsidR="00CA68CE">
                <w:rPr>
                  <w:b w:val="0"/>
                  <w:i/>
                </w:rPr>
                <w:t>D</w:t>
              </w:r>
            </w:ins>
            <w:r>
              <w:rPr>
                <w:b w:val="0"/>
                <w:i/>
              </w:rPr>
              <w:t xml:space="preserve">ennoch </w:t>
            </w:r>
            <w:del w:id="111" w:author="Lee Michael (I-EN-EOP-ESO)" w:date="2019-10-21T21:02:00Z">
              <w:r w:rsidDel="00CA68CE">
                <w:rPr>
                  <w:b w:val="0"/>
                  <w:i/>
                </w:rPr>
                <w:delText xml:space="preserve">haben </w:delText>
              </w:r>
            </w:del>
            <w:ins w:id="112" w:author="Lee Michael (I-EN-EOP-ESO)" w:date="2019-10-21T21:02:00Z">
              <w:r w:rsidR="00CA68CE">
                <w:rPr>
                  <w:b w:val="0"/>
                  <w:i/>
                </w:rPr>
                <w:t xml:space="preserve">wurde ihnen das nicht attestiert, da </w:t>
              </w:r>
            </w:ins>
            <w:ins w:id="113" w:author="Lee Michael (I-EN-EOP-ESO)" w:date="2019-10-21T21:04:00Z">
              <w:r w:rsidR="00CA68CE">
                <w:rPr>
                  <w:b w:val="0"/>
                  <w:i/>
                </w:rPr>
                <w:t>ihr Image sozial und nicht grün ist</w:t>
              </w:r>
            </w:ins>
            <w:del w:id="114" w:author="Lee Michael (I-EN-EOP-ESO)" w:date="2019-10-21T21:04:00Z">
              <w:r w:rsidDel="00CA68CE">
                <w:rPr>
                  <w:b w:val="0"/>
                  <w:i/>
                </w:rPr>
                <w:delText xml:space="preserve">sie </w:delText>
              </w:r>
            </w:del>
            <w:ins w:id="115" w:author="Lee Michael (I-EN-EOP-ESO)" w:date="2019-10-21T21:03:00Z">
              <w:r w:rsidR="00CA68CE">
                <w:rPr>
                  <w:b w:val="0"/>
                  <w:i/>
                </w:rPr>
                <w:t>.</w:t>
              </w:r>
            </w:ins>
            <w:del w:id="116" w:author="Lee Michael (I-EN-EOP-ESO)" w:date="2019-10-21T21:03:00Z">
              <w:r w:rsidDel="00CA68CE">
                <w:rPr>
                  <w:b w:val="0"/>
                  <w:i/>
                </w:rPr>
                <w:delText xml:space="preserve">sehr viel verloren da es nicht Ihr oberstes </w:delText>
              </w:r>
              <w:r w:rsidR="001E7F09" w:rsidDel="00CA68CE">
                <w:rPr>
                  <w:b w:val="0"/>
                  <w:i/>
                </w:rPr>
                <w:delText>Gebot</w:delText>
              </w:r>
              <w:r w:rsidDel="00CA68CE">
                <w:rPr>
                  <w:b w:val="0"/>
                  <w:i/>
                </w:rPr>
                <w:delText xml:space="preserve"> ist.</w:delText>
              </w:r>
            </w:del>
          </w:p>
          <w:p w14:paraId="1BA3ED7D" w14:textId="77777777" w:rsidR="001E7F09" w:rsidRDefault="001E7F09">
            <w:pPr>
              <w:spacing w:after="0" w:line="259" w:lineRule="auto"/>
              <w:ind w:left="0" w:firstLine="0"/>
              <w:rPr>
                <w:b w:val="0"/>
                <w:i/>
              </w:rPr>
            </w:pPr>
          </w:p>
          <w:p w14:paraId="7ADAA627" w14:textId="4D5A5CC0" w:rsidR="001E7F09" w:rsidDel="00CA68CE" w:rsidRDefault="001E7F09">
            <w:pPr>
              <w:spacing w:after="0" w:line="259" w:lineRule="auto"/>
              <w:ind w:left="0" w:firstLine="0"/>
              <w:rPr>
                <w:del w:id="117" w:author="Lee Michael (I-EN-EOP-ESO)" w:date="2019-10-21T21:05:00Z"/>
              </w:rPr>
            </w:pPr>
            <w:r>
              <w:rPr>
                <w:b w:val="0"/>
                <w:i/>
              </w:rPr>
              <w:t>Um in diesen Wahlen gut abschneiden zu können braucht</w:t>
            </w:r>
            <w:ins w:id="118" w:author="Lee Michael (I-EN-EOP-ESO)" w:date="2019-10-21T21:05:00Z">
              <w:r w:rsidR="00CA68CE">
                <w:rPr>
                  <w:b w:val="0"/>
                  <w:i/>
                </w:rPr>
                <w:t>e</w:t>
              </w:r>
            </w:ins>
            <w:r>
              <w:rPr>
                <w:b w:val="0"/>
                <w:i/>
              </w:rPr>
              <w:t xml:space="preserve"> man also Grün im Namen und das oberste Gebot </w:t>
            </w:r>
            <w:del w:id="119" w:author="Lee Michael (I-EN-EOP-ESO)" w:date="2019-10-21T21:05:00Z">
              <w:r w:rsidDel="00CA68CE">
                <w:rPr>
                  <w:b w:val="0"/>
                  <w:i/>
                </w:rPr>
                <w:delText xml:space="preserve">sollte </w:delText>
              </w:r>
            </w:del>
            <w:ins w:id="120" w:author="Lee Michael (I-EN-EOP-ESO)" w:date="2019-10-21T21:05:00Z">
              <w:r w:rsidR="00CA68CE">
                <w:rPr>
                  <w:b w:val="0"/>
                  <w:i/>
                </w:rPr>
                <w:t>musste</w:t>
              </w:r>
              <w:r w:rsidR="00CA68CE">
                <w:rPr>
                  <w:b w:val="0"/>
                  <w:i/>
                </w:rPr>
                <w:t xml:space="preserve"> </w:t>
              </w:r>
            </w:ins>
            <w:r>
              <w:rPr>
                <w:b w:val="0"/>
                <w:i/>
              </w:rPr>
              <w:t>Umwelt sein</w:t>
            </w:r>
            <w:ins w:id="121" w:author="Lee Michael (I-EN-EOP-ESO)" w:date="2019-10-21T21:05:00Z">
              <w:r w:rsidR="00CA68CE">
                <w:rPr>
                  <w:b w:val="0"/>
                  <w:i/>
                </w:rPr>
                <w:t>,</w:t>
              </w:r>
            </w:ins>
            <w:r>
              <w:rPr>
                <w:b w:val="0"/>
                <w:i/>
              </w:rPr>
              <w:t xml:space="preserve"> auch wenn </w:t>
            </w:r>
            <w:ins w:id="122" w:author="Lee Michael (I-EN-EOP-ESO)" w:date="2019-10-21T21:05:00Z">
              <w:r w:rsidR="00CA68CE">
                <w:rPr>
                  <w:b w:val="0"/>
                  <w:i/>
                </w:rPr>
                <w:t xml:space="preserve">diese eine Wahl </w:t>
              </w:r>
            </w:ins>
            <w:del w:id="123" w:author="Lee Michael (I-EN-EOP-ESO)" w:date="2019-10-21T21:05:00Z">
              <w:r w:rsidDel="00CA68CE">
                <w:rPr>
                  <w:b w:val="0"/>
                  <w:i/>
                </w:rPr>
                <w:delText xml:space="preserve">es </w:delText>
              </w:r>
            </w:del>
            <w:r>
              <w:rPr>
                <w:b w:val="0"/>
                <w:i/>
              </w:rPr>
              <w:t>noch nicht reicht</w:t>
            </w:r>
            <w:ins w:id="124" w:author="Lee Michael (I-EN-EOP-ESO)" w:date="2019-10-21T21:05:00Z">
              <w:r w:rsidR="00CA68CE">
                <w:rPr>
                  <w:b w:val="0"/>
                  <w:i/>
                </w:rPr>
                <w:t>,</w:t>
              </w:r>
            </w:ins>
            <w:r>
              <w:rPr>
                <w:b w:val="0"/>
                <w:i/>
              </w:rPr>
              <w:t xml:space="preserve"> um die Welt zu retten</w:t>
            </w:r>
            <w:ins w:id="125" w:author="Lee Michael (I-EN-EOP-ESO)" w:date="2019-10-21T21:06:00Z">
              <w:r w:rsidR="00CA68CE">
                <w:rPr>
                  <w:b w:val="0"/>
                </w:rPr>
                <w:t>.</w:t>
              </w:r>
            </w:ins>
            <w:del w:id="126" w:author="Lee Michael (I-EN-EOP-ESO)" w:date="2019-10-21T21:05:00Z">
              <w:r w:rsidDel="00CA68CE">
                <w:rPr>
                  <w:b w:val="0"/>
                  <w:i/>
                </w:rPr>
                <w:delText>.</w:delText>
              </w:r>
            </w:del>
          </w:p>
          <w:p w14:paraId="31252CE4" w14:textId="77777777" w:rsidR="00C74A3C" w:rsidDel="00CA68CE" w:rsidRDefault="001E7F09" w:rsidP="00CA68CE">
            <w:pPr>
              <w:spacing w:after="0" w:line="259" w:lineRule="auto"/>
              <w:ind w:left="0" w:firstLine="0"/>
              <w:rPr>
                <w:del w:id="127" w:author="Lee Michael (I-EN-EOP-ESO)" w:date="2019-10-21T21:06:00Z"/>
              </w:rPr>
              <w:pPrChange w:id="128" w:author="Lee Michael (I-EN-EOP-ESO)" w:date="2019-10-21T21:05:00Z">
                <w:pPr>
                  <w:spacing w:after="0" w:line="259" w:lineRule="auto"/>
                  <w:ind w:left="108" w:firstLine="0"/>
                </w:pPr>
              </w:pPrChange>
            </w:pPr>
            <w:del w:id="129" w:author="Lee Michael (I-EN-EOP-ESO)" w:date="2019-10-21T21:05:00Z">
              <w:r w:rsidDel="00CA68CE">
                <w:rPr>
                  <w:b w:val="0"/>
                </w:rPr>
                <w:delText xml:space="preserve"> </w:delText>
              </w:r>
            </w:del>
            <w:bookmarkStart w:id="130" w:name="_GoBack"/>
            <w:bookmarkEnd w:id="130"/>
          </w:p>
          <w:p w14:paraId="7A37F114" w14:textId="77777777" w:rsidR="00C74A3C" w:rsidRDefault="001E7F09">
            <w:pPr>
              <w:spacing w:after="0" w:line="259" w:lineRule="auto"/>
              <w:ind w:left="0" w:firstLine="0"/>
            </w:pPr>
            <w:del w:id="131" w:author="Lee Michael (I-EN-EOP-ESO)" w:date="2019-10-21T21:06:00Z">
              <w:r w:rsidDel="00CA68CE">
                <w:rPr>
                  <w:b w:val="0"/>
                </w:rPr>
                <w:delText xml:space="preserve"> </w:delText>
              </w:r>
            </w:del>
          </w:p>
        </w:tc>
      </w:tr>
    </w:tbl>
    <w:p w14:paraId="61AA4907" w14:textId="77777777" w:rsidR="00004D03" w:rsidRDefault="00004D03"/>
    <w:sectPr w:rsidR="00004D03">
      <w:headerReference w:type="even" r:id="rId36"/>
      <w:headerReference w:type="default" r:id="rId37"/>
      <w:footerReference w:type="even" r:id="rId38"/>
      <w:footerReference w:type="default" r:id="rId39"/>
      <w:headerReference w:type="first" r:id="rId40"/>
      <w:footerReference w:type="first" r:id="rId41"/>
      <w:pgSz w:w="11906" w:h="16838"/>
      <w:pgMar w:top="1493" w:right="469" w:bottom="487" w:left="1133" w:header="405" w:footer="1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Michael (I-EN-EOP-ESO)" w:date="2019-10-21T16:36:00Z" w:initials="LM(">
    <w:p w14:paraId="2993382A" w14:textId="77777777" w:rsidR="009B1DE5" w:rsidRDefault="009B1DE5" w:rsidP="009B1DE5">
      <w:pPr>
        <w:pStyle w:val="Kommentartext"/>
        <w:ind w:left="0" w:firstLine="0"/>
      </w:pPr>
      <w:r>
        <w:rPr>
          <w:rStyle w:val="Kommentarzeichen"/>
        </w:rPr>
        <w:annotationRef/>
      </w:r>
      <w:r>
        <w:t xml:space="preserve">Diagramm Titel fehlt. Die Farbwahl würde ich wie </w:t>
      </w:r>
      <w:r w:rsidR="006F22CF">
        <w:t xml:space="preserve">in den Wahlbarometern von </w:t>
      </w:r>
      <w:proofErr w:type="spellStart"/>
      <w:r w:rsidR="006F22CF">
        <w:t>srf</w:t>
      </w:r>
      <w:proofErr w:type="spellEnd"/>
      <w:r w:rsidR="006F22CF">
        <w:t xml:space="preserve"> oder Zeitungen wählen</w:t>
      </w:r>
    </w:p>
  </w:comment>
  <w:comment w:id="1" w:author="Lee Michael (I-EN-EOP-ESO)" w:date="2019-10-21T17:46:00Z" w:initials="LM(">
    <w:p w14:paraId="766F9160" w14:textId="0D998D7C" w:rsidR="002D1A40" w:rsidRDefault="002D1A40">
      <w:pPr>
        <w:pStyle w:val="Kommentartext"/>
      </w:pPr>
      <w:r>
        <w:rPr>
          <w:rStyle w:val="Kommentarzeichen"/>
        </w:rPr>
        <w:annotationRef/>
      </w:r>
      <w:r>
        <w:t>Weshalb überall Leerzeichen und Zeilenumbrüche’</w:t>
      </w:r>
    </w:p>
  </w:comment>
  <w:comment w:id="2" w:author="Lee Michael (I-EN-EOP-ESO)" w:date="2019-10-21T17:52:00Z" w:initials="LM(">
    <w:p w14:paraId="56D57A54" w14:textId="518AEA53" w:rsidR="002D1A40" w:rsidRDefault="002D1A40">
      <w:pPr>
        <w:pStyle w:val="Kommentartext"/>
      </w:pPr>
      <w:r>
        <w:rPr>
          <w:rStyle w:val="Kommentarzeichen"/>
        </w:rPr>
        <w:annotationRef/>
      </w:r>
      <w:r>
        <w:t>Weil es für die Klimaveränderung keine schnell</w:t>
      </w:r>
      <w:r w:rsidR="00256496">
        <w:t xml:space="preserve"> wirkenden </w:t>
      </w:r>
      <w:r>
        <w:t>Lösungen gibt und sie wirtschaftsverträglich sein müssen um eine Mehrheit im Parlament und beim Volk zu haben</w:t>
      </w:r>
    </w:p>
  </w:comment>
  <w:comment w:id="3" w:author="Lee Michael (I-EN-EOP-ESO)" w:date="2019-10-21T16:42:00Z" w:initials="LM(">
    <w:p w14:paraId="0FDE76E2" w14:textId="77777777" w:rsidR="006F22CF" w:rsidRDefault="006F22CF">
      <w:pPr>
        <w:pStyle w:val="Kommentartext"/>
      </w:pPr>
      <w:r>
        <w:rPr>
          <w:rStyle w:val="Kommentarzeichen"/>
        </w:rPr>
        <w:annotationRef/>
      </w:r>
      <w:r>
        <w:t>Migration</w:t>
      </w:r>
    </w:p>
  </w:comment>
  <w:comment w:id="4" w:author="Lee Michael (I-EN-EOP-ESO)" w:date="2019-10-21T20:06:00Z" w:initials="LM(">
    <w:p w14:paraId="4106441C" w14:textId="2D0002CB" w:rsidR="00E373C9" w:rsidRDefault="00E373C9">
      <w:pPr>
        <w:pStyle w:val="Kommentartext"/>
      </w:pPr>
      <w:r>
        <w:rPr>
          <w:rStyle w:val="Kommentarzeichen"/>
        </w:rPr>
        <w:annotationRef/>
      </w:r>
      <w:r>
        <w:t>Zuwanderung von Flüchtlingen</w:t>
      </w:r>
    </w:p>
  </w:comment>
  <w:comment w:id="5" w:author="Lee Michael (I-EN-EOP-ESO)" w:date="2019-10-21T20:07:00Z" w:initials="LM(">
    <w:p w14:paraId="7477ECA0" w14:textId="0E02D655" w:rsidR="00E373C9" w:rsidRDefault="00E373C9">
      <w:pPr>
        <w:pStyle w:val="Kommentartext"/>
      </w:pPr>
      <w:r>
        <w:rPr>
          <w:rStyle w:val="Kommentarzeichen"/>
        </w:rPr>
        <w:annotationRef/>
      </w:r>
      <w:r>
        <w:t>Wir werden in Zukunft nicht nur Flüchtlinge aus Kriegsgebieten aufnehmen, sondern auch aus Klima bedingten Veränderungen.</w:t>
      </w:r>
    </w:p>
  </w:comment>
  <w:comment w:id="36" w:author="Lee Michael (I-EN-EOP-ESO)" w:date="2019-10-21T20:14:00Z" w:initials="LM(">
    <w:p w14:paraId="1DE533D4" w14:textId="1C764093" w:rsidR="00E373C9" w:rsidRDefault="00E373C9">
      <w:pPr>
        <w:pStyle w:val="Kommentartext"/>
      </w:pPr>
      <w:r>
        <w:rPr>
          <w:rStyle w:val="Kommentarzeichen"/>
        </w:rPr>
        <w:annotationRef/>
      </w:r>
      <w:r>
        <w:t xml:space="preserve">Mit der demographischen Veränderung in unserem Land gibt es immer mehr </w:t>
      </w:r>
      <w:r w:rsidR="00951C03">
        <w:t xml:space="preserve">Bezüger, die zu dem noch </w:t>
      </w:r>
      <w:r>
        <w:t>länger</w:t>
      </w:r>
      <w:r w:rsidR="00951C03">
        <w:t xml:space="preserve"> beziehen</w:t>
      </w:r>
      <w:r>
        <w:t xml:space="preserve">. </w:t>
      </w:r>
      <w:r w:rsidR="00951C03">
        <w:t>Die Finanzierung kann nicht alleine durch die Arbeitgeber und Arbeitnehmer gesichert werden. Deshalb braucht es andere Lösungen.</w:t>
      </w:r>
    </w:p>
  </w:comment>
  <w:comment w:id="37" w:author="Lee Michael (I-EN-EOP-ESO)" w:date="2019-10-21T20:23:00Z" w:initials="LM(">
    <w:p w14:paraId="7F981985" w14:textId="1E8CFC5A" w:rsidR="00951C03" w:rsidRDefault="00951C03">
      <w:pPr>
        <w:pStyle w:val="Kommentartext"/>
      </w:pPr>
      <w:r>
        <w:rPr>
          <w:rStyle w:val="Kommentarzeichen"/>
        </w:rPr>
        <w:annotationRef/>
      </w:r>
      <w:r>
        <w:t>Es besteh</w:t>
      </w:r>
      <w:r w:rsidR="00406E36">
        <w:t xml:space="preserve">t keine Transparenz </w:t>
      </w:r>
      <w:proofErr w:type="gramStart"/>
      <w:r w:rsidR="00406E36">
        <w:t>zwischen Patient</w:t>
      </w:r>
      <w:proofErr w:type="gramEnd"/>
      <w:r w:rsidR="00406E36">
        <w:t xml:space="preserve">, Krankenkasse, Arzt, Spital und Pharmaindustrie. </w:t>
      </w:r>
    </w:p>
  </w:comment>
  <w:comment w:id="40" w:author="Lee Michael (I-EN-EOP-ESO)" w:date="2019-10-21T20:29:00Z" w:initials="LM(">
    <w:p w14:paraId="21B9C098" w14:textId="1799D8EF" w:rsidR="00406E36" w:rsidRDefault="00406E36">
      <w:pPr>
        <w:pStyle w:val="Kommentartext"/>
      </w:pPr>
      <w:r>
        <w:rPr>
          <w:rStyle w:val="Kommentarzeichen"/>
        </w:rPr>
        <w:annotationRef/>
      </w:r>
      <w:r>
        <w:t>Zuwanderung</w:t>
      </w:r>
    </w:p>
  </w:comment>
  <w:comment w:id="41" w:author="Lee Michael (I-EN-EOP-ESO)" w:date="2019-10-21T20:29:00Z" w:initials="LM(">
    <w:p w14:paraId="042417BA" w14:textId="36A27AD2" w:rsidR="00406E36" w:rsidRDefault="00406E36">
      <w:pPr>
        <w:pStyle w:val="Kommentartext"/>
      </w:pPr>
      <w:r>
        <w:rPr>
          <w:rStyle w:val="Kommentarzeichen"/>
        </w:rPr>
        <w:annotationRef/>
      </w:r>
      <w:r>
        <w:t xml:space="preserve">Der Raum in der Schweiz ist beschränkt und die Infrastruktur kommt an ihre Grenzen. Hier gilt es eine Balance zu finden, </w:t>
      </w:r>
      <w:proofErr w:type="gramStart"/>
      <w:r>
        <w:t>zwischen neuen Arbeitskräfte</w:t>
      </w:r>
      <w:proofErr w:type="gramEnd"/>
      <w:r>
        <w:t xml:space="preserve"> und Ausnutzung der Ressourcen.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3382A" w15:done="0"/>
  <w15:commentEx w15:paraId="766F9160" w15:done="0"/>
  <w15:commentEx w15:paraId="56D57A54" w15:done="0"/>
  <w15:commentEx w15:paraId="0FDE76E2" w15:done="0"/>
  <w15:commentEx w15:paraId="4106441C" w15:done="0"/>
  <w15:commentEx w15:paraId="7477ECA0" w15:done="0"/>
  <w15:commentEx w15:paraId="1DE533D4" w15:done="0"/>
  <w15:commentEx w15:paraId="7F981985" w15:done="0"/>
  <w15:commentEx w15:paraId="21B9C098" w15:done="0"/>
  <w15:commentEx w15:paraId="042417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3382A" w16cid:durableId="21585D29"/>
  <w16cid:commentId w16cid:paraId="766F9160" w16cid:durableId="21586D66"/>
  <w16cid:commentId w16cid:paraId="56D57A54" w16cid:durableId="21586EE6"/>
  <w16cid:commentId w16cid:paraId="0FDE76E2" w16cid:durableId="21585E5E"/>
  <w16cid:commentId w16cid:paraId="4106441C" w16cid:durableId="21588E4E"/>
  <w16cid:commentId w16cid:paraId="7477ECA0" w16cid:durableId="21588E6E"/>
  <w16cid:commentId w16cid:paraId="1DE533D4" w16cid:durableId="2158902B"/>
  <w16cid:commentId w16cid:paraId="7F981985" w16cid:durableId="2158924B"/>
  <w16cid:commentId w16cid:paraId="21B9C098" w16cid:durableId="21589397"/>
  <w16cid:commentId w16cid:paraId="042417BA" w16cid:durableId="215893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62679" w14:textId="77777777" w:rsidR="002123F8" w:rsidRDefault="002123F8">
      <w:pPr>
        <w:spacing w:after="0" w:line="240" w:lineRule="auto"/>
      </w:pPr>
      <w:r>
        <w:separator/>
      </w:r>
    </w:p>
  </w:endnote>
  <w:endnote w:type="continuationSeparator" w:id="0">
    <w:p w14:paraId="50A4E326" w14:textId="77777777" w:rsidR="002123F8" w:rsidRDefault="00212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EA49" w14:textId="77777777" w:rsidR="00C74A3C" w:rsidRDefault="001E7F09">
    <w:pPr>
      <w:tabs>
        <w:tab w:val="center" w:pos="4536"/>
        <w:tab w:val="center" w:pos="9246"/>
      </w:tabs>
      <w:spacing w:after="0" w:line="259" w:lineRule="auto"/>
      <w:ind w:left="0" w:firstLine="0"/>
    </w:pPr>
    <w:r>
      <w:rPr>
        <w:b w:val="0"/>
        <w:sz w:val="16"/>
      </w:rPr>
      <w:t xml:space="preserve">Autor: Linus </w:t>
    </w:r>
    <w:proofErr w:type="spellStart"/>
    <w:r>
      <w:rPr>
        <w:b w:val="0"/>
        <w:sz w:val="16"/>
      </w:rPr>
      <w:t>Ziltener</w:t>
    </w:r>
    <w:proofErr w:type="spellEnd"/>
    <w:r>
      <w:rPr>
        <w:b w:val="0"/>
        <w:sz w:val="16"/>
      </w:rPr>
      <w:t xml:space="preserve"> </w:t>
    </w:r>
    <w:r>
      <w:rPr>
        <w:b w:val="0"/>
        <w:sz w:val="16"/>
      </w:rPr>
      <w:tab/>
    </w:r>
    <w:proofErr w:type="spellStart"/>
    <w:r>
      <w:rPr>
        <w:b w:val="0"/>
        <w:sz w:val="12"/>
      </w:rPr>
      <w:t>Dok</w:t>
    </w:r>
    <w:proofErr w:type="spellEnd"/>
    <w:r>
      <w:rPr>
        <w:b w:val="0"/>
        <w:sz w:val="12"/>
      </w:rPr>
      <w:t>-Name: WISS_ABU_6_GES_</w:t>
    </w:r>
    <w:r w:rsidR="002123F8">
      <w:fldChar w:fldCharType="begin"/>
    </w:r>
    <w:r w:rsidR="002123F8">
      <w:instrText xml:space="preserve"> NUMPAGES   \* MERGEFORMAT </w:instrText>
    </w:r>
    <w:r w:rsidR="002123F8">
      <w:fldChar w:fldCharType="separate"/>
    </w:r>
    <w:r>
      <w:rPr>
        <w:b w:val="0"/>
        <w:sz w:val="12"/>
      </w:rPr>
      <w:t>3</w:t>
    </w:r>
    <w:r w:rsidR="002123F8">
      <w:rPr>
        <w:b w:val="0"/>
        <w:sz w:val="12"/>
      </w:rPr>
      <w:fldChar w:fldCharType="end"/>
    </w:r>
    <w:r>
      <w:rPr>
        <w:b w:val="0"/>
        <w:sz w:val="12"/>
      </w:rPr>
      <w:t>_Politik_Aub_National-Wahlen-CH-2019_Ausgangslage-Ergebnis.docx</w:t>
    </w:r>
    <w:r>
      <w:rPr>
        <w:b w:val="0"/>
        <w:sz w:val="16"/>
      </w:rPr>
      <w:t xml:space="preserve"> </w:t>
    </w:r>
    <w:r>
      <w:rPr>
        <w:b w:val="0"/>
        <w:sz w:val="16"/>
      </w:rPr>
      <w:tab/>
    </w:r>
    <w:r>
      <w:fldChar w:fldCharType="begin"/>
    </w:r>
    <w:r>
      <w:instrText xml:space="preserve"> PAGE   \* MERGEFORMAT </w:instrText>
    </w:r>
    <w:r>
      <w:fldChar w:fldCharType="separate"/>
    </w:r>
    <w:r>
      <w:rPr>
        <w:rFonts w:ascii="Arial" w:eastAsia="Arial" w:hAnsi="Arial" w:cs="Arial"/>
        <w:b w:val="0"/>
        <w:i/>
        <w:sz w:val="16"/>
      </w:rPr>
      <w:t>1</w:t>
    </w:r>
    <w:r>
      <w:rPr>
        <w:rFonts w:ascii="Arial" w:eastAsia="Arial" w:hAnsi="Arial" w:cs="Arial"/>
        <w:b w:val="0"/>
        <w:i/>
        <w:sz w:val="16"/>
      </w:rPr>
      <w:fldChar w:fldCharType="end"/>
    </w:r>
    <w:r>
      <w:rPr>
        <w:rFonts w:ascii="Arial" w:eastAsia="Arial" w:hAnsi="Arial" w:cs="Arial"/>
        <w:b w:val="0"/>
        <w:i/>
        <w:sz w:val="16"/>
      </w:rPr>
      <w:t>/</w:t>
    </w:r>
    <w:r w:rsidR="002123F8">
      <w:fldChar w:fldCharType="begin"/>
    </w:r>
    <w:r w:rsidR="002123F8">
      <w:instrText xml:space="preserve"> NUMPAGES   \* MERGEFORMAT </w:instrText>
    </w:r>
    <w:r w:rsidR="002123F8">
      <w:fldChar w:fldCharType="separate"/>
    </w:r>
    <w:r>
      <w:rPr>
        <w:rFonts w:ascii="Arial" w:eastAsia="Arial" w:hAnsi="Arial" w:cs="Arial"/>
        <w:b w:val="0"/>
        <w:i/>
        <w:sz w:val="16"/>
      </w:rPr>
      <w:t>3</w:t>
    </w:r>
    <w:r w:rsidR="002123F8">
      <w:rPr>
        <w:rFonts w:ascii="Arial" w:eastAsia="Arial" w:hAnsi="Arial" w:cs="Arial"/>
        <w:b w:val="0"/>
        <w:i/>
        <w:sz w:val="16"/>
      </w:rPr>
      <w:fldChar w:fldCharType="end"/>
    </w:r>
    <w:r>
      <w:rPr>
        <w:b w:val="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8E7E3" w14:textId="77777777" w:rsidR="00C74A3C" w:rsidRDefault="001E7F09">
    <w:pPr>
      <w:tabs>
        <w:tab w:val="center" w:pos="4536"/>
        <w:tab w:val="center" w:pos="9246"/>
      </w:tabs>
      <w:spacing w:after="0" w:line="259" w:lineRule="auto"/>
      <w:ind w:left="0" w:firstLine="0"/>
    </w:pPr>
    <w:r>
      <w:rPr>
        <w:b w:val="0"/>
        <w:sz w:val="16"/>
      </w:rPr>
      <w:t xml:space="preserve">Autor: Linus </w:t>
    </w:r>
    <w:proofErr w:type="spellStart"/>
    <w:r>
      <w:rPr>
        <w:b w:val="0"/>
        <w:sz w:val="16"/>
      </w:rPr>
      <w:t>Ziltener</w:t>
    </w:r>
    <w:proofErr w:type="spellEnd"/>
    <w:r>
      <w:rPr>
        <w:b w:val="0"/>
        <w:sz w:val="16"/>
      </w:rPr>
      <w:t xml:space="preserve"> </w:t>
    </w:r>
    <w:r>
      <w:rPr>
        <w:b w:val="0"/>
        <w:sz w:val="16"/>
      </w:rPr>
      <w:tab/>
    </w:r>
    <w:proofErr w:type="spellStart"/>
    <w:r>
      <w:rPr>
        <w:b w:val="0"/>
        <w:sz w:val="12"/>
      </w:rPr>
      <w:t>Dok</w:t>
    </w:r>
    <w:proofErr w:type="spellEnd"/>
    <w:r>
      <w:rPr>
        <w:b w:val="0"/>
        <w:sz w:val="12"/>
      </w:rPr>
      <w:t>-Name: WISS_ABU_6_GES_</w:t>
    </w:r>
    <w:r w:rsidR="002123F8">
      <w:fldChar w:fldCharType="begin"/>
    </w:r>
    <w:r w:rsidR="002123F8">
      <w:instrText xml:space="preserve"> NUMPAGES   \*</w:instrText>
    </w:r>
    <w:r w:rsidR="002123F8">
      <w:instrText xml:space="preserve"> MERGEFORMAT </w:instrText>
    </w:r>
    <w:r w:rsidR="002123F8">
      <w:fldChar w:fldCharType="separate"/>
    </w:r>
    <w:r w:rsidRPr="001E7F09">
      <w:rPr>
        <w:b w:val="0"/>
        <w:noProof/>
        <w:sz w:val="12"/>
      </w:rPr>
      <w:t>5</w:t>
    </w:r>
    <w:r w:rsidR="002123F8">
      <w:rPr>
        <w:b w:val="0"/>
        <w:noProof/>
        <w:sz w:val="12"/>
      </w:rPr>
      <w:fldChar w:fldCharType="end"/>
    </w:r>
    <w:r>
      <w:rPr>
        <w:b w:val="0"/>
        <w:sz w:val="12"/>
      </w:rPr>
      <w:t>_Politik_Aub_National-Wahlen-CH-2019_Ausgangslage-Ergebnis.docx</w:t>
    </w:r>
    <w:r>
      <w:rPr>
        <w:b w:val="0"/>
        <w:sz w:val="16"/>
      </w:rPr>
      <w:t xml:space="preserve"> </w:t>
    </w:r>
    <w:r>
      <w:rPr>
        <w:b w:val="0"/>
        <w:sz w:val="16"/>
      </w:rPr>
      <w:tab/>
    </w:r>
    <w:r>
      <w:fldChar w:fldCharType="begin"/>
    </w:r>
    <w:r>
      <w:instrText xml:space="preserve"> PAGE   \* MERGEFORMAT </w:instrText>
    </w:r>
    <w:r>
      <w:fldChar w:fldCharType="separate"/>
    </w:r>
    <w:r w:rsidRPr="001E7F09">
      <w:rPr>
        <w:rFonts w:ascii="Arial" w:eastAsia="Arial" w:hAnsi="Arial" w:cs="Arial"/>
        <w:b w:val="0"/>
        <w:i/>
        <w:noProof/>
        <w:sz w:val="16"/>
      </w:rPr>
      <w:t>5</w:t>
    </w:r>
    <w:r>
      <w:rPr>
        <w:rFonts w:ascii="Arial" w:eastAsia="Arial" w:hAnsi="Arial" w:cs="Arial"/>
        <w:b w:val="0"/>
        <w:i/>
        <w:sz w:val="16"/>
      </w:rPr>
      <w:fldChar w:fldCharType="end"/>
    </w:r>
    <w:r>
      <w:rPr>
        <w:rFonts w:ascii="Arial" w:eastAsia="Arial" w:hAnsi="Arial" w:cs="Arial"/>
        <w:b w:val="0"/>
        <w:i/>
        <w:sz w:val="16"/>
      </w:rPr>
      <w:t>/</w:t>
    </w:r>
    <w:r w:rsidR="002123F8">
      <w:fldChar w:fldCharType="begin"/>
    </w:r>
    <w:r w:rsidR="002123F8">
      <w:instrText xml:space="preserve"> NUMPAGES   \* MERGEFORMAT </w:instrText>
    </w:r>
    <w:r w:rsidR="002123F8">
      <w:fldChar w:fldCharType="separate"/>
    </w:r>
    <w:r w:rsidRPr="001E7F09">
      <w:rPr>
        <w:rFonts w:ascii="Arial" w:eastAsia="Arial" w:hAnsi="Arial" w:cs="Arial"/>
        <w:b w:val="0"/>
        <w:i/>
        <w:noProof/>
        <w:sz w:val="16"/>
      </w:rPr>
      <w:t>5</w:t>
    </w:r>
    <w:r w:rsidR="002123F8">
      <w:rPr>
        <w:rFonts w:ascii="Arial" w:eastAsia="Arial" w:hAnsi="Arial" w:cs="Arial"/>
        <w:b w:val="0"/>
        <w:i/>
        <w:noProof/>
        <w:sz w:val="16"/>
      </w:rPr>
      <w:fldChar w:fldCharType="end"/>
    </w:r>
    <w:r>
      <w:rPr>
        <w:b w:val="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1B07" w14:textId="77777777" w:rsidR="00C74A3C" w:rsidRDefault="001E7F09">
    <w:pPr>
      <w:tabs>
        <w:tab w:val="center" w:pos="4536"/>
        <w:tab w:val="center" w:pos="9246"/>
      </w:tabs>
      <w:spacing w:after="0" w:line="259" w:lineRule="auto"/>
      <w:ind w:left="0" w:firstLine="0"/>
    </w:pPr>
    <w:r>
      <w:rPr>
        <w:b w:val="0"/>
        <w:sz w:val="16"/>
      </w:rPr>
      <w:t xml:space="preserve">Autor: Linus </w:t>
    </w:r>
    <w:proofErr w:type="spellStart"/>
    <w:r>
      <w:rPr>
        <w:b w:val="0"/>
        <w:sz w:val="16"/>
      </w:rPr>
      <w:t>Ziltener</w:t>
    </w:r>
    <w:proofErr w:type="spellEnd"/>
    <w:r>
      <w:rPr>
        <w:b w:val="0"/>
        <w:sz w:val="16"/>
      </w:rPr>
      <w:t xml:space="preserve"> </w:t>
    </w:r>
    <w:r>
      <w:rPr>
        <w:b w:val="0"/>
        <w:sz w:val="16"/>
      </w:rPr>
      <w:tab/>
    </w:r>
    <w:proofErr w:type="spellStart"/>
    <w:r>
      <w:rPr>
        <w:b w:val="0"/>
        <w:sz w:val="12"/>
      </w:rPr>
      <w:t>Dok</w:t>
    </w:r>
    <w:proofErr w:type="spellEnd"/>
    <w:r>
      <w:rPr>
        <w:b w:val="0"/>
        <w:sz w:val="12"/>
      </w:rPr>
      <w:t>-Name: WISS_ABU_6_GES_</w:t>
    </w:r>
    <w:r w:rsidR="002123F8">
      <w:fldChar w:fldCharType="begin"/>
    </w:r>
    <w:r w:rsidR="002123F8">
      <w:instrText xml:space="preserve"> NUMPAGES   \* MERGEFORMAT </w:instrText>
    </w:r>
    <w:r w:rsidR="002123F8">
      <w:fldChar w:fldCharType="separate"/>
    </w:r>
    <w:r>
      <w:rPr>
        <w:b w:val="0"/>
        <w:sz w:val="12"/>
      </w:rPr>
      <w:t>3</w:t>
    </w:r>
    <w:r w:rsidR="002123F8">
      <w:rPr>
        <w:b w:val="0"/>
        <w:sz w:val="12"/>
      </w:rPr>
      <w:fldChar w:fldCharType="end"/>
    </w:r>
    <w:r>
      <w:rPr>
        <w:b w:val="0"/>
        <w:sz w:val="12"/>
      </w:rPr>
      <w:t>_Politik_Aub_National-Wahlen-CH-2019_Ausgangslage-Ergebnis.docx</w:t>
    </w:r>
    <w:r>
      <w:rPr>
        <w:b w:val="0"/>
        <w:sz w:val="16"/>
      </w:rPr>
      <w:t xml:space="preserve"> </w:t>
    </w:r>
    <w:r>
      <w:rPr>
        <w:b w:val="0"/>
        <w:sz w:val="16"/>
      </w:rPr>
      <w:tab/>
    </w:r>
    <w:r>
      <w:fldChar w:fldCharType="begin"/>
    </w:r>
    <w:r>
      <w:instrText xml:space="preserve"> PAGE   \* MERGEFORMAT </w:instrText>
    </w:r>
    <w:r>
      <w:fldChar w:fldCharType="separate"/>
    </w:r>
    <w:r>
      <w:rPr>
        <w:rFonts w:ascii="Arial" w:eastAsia="Arial" w:hAnsi="Arial" w:cs="Arial"/>
        <w:b w:val="0"/>
        <w:i/>
        <w:sz w:val="16"/>
      </w:rPr>
      <w:t>1</w:t>
    </w:r>
    <w:r>
      <w:rPr>
        <w:rFonts w:ascii="Arial" w:eastAsia="Arial" w:hAnsi="Arial" w:cs="Arial"/>
        <w:b w:val="0"/>
        <w:i/>
        <w:sz w:val="16"/>
      </w:rPr>
      <w:fldChar w:fldCharType="end"/>
    </w:r>
    <w:r>
      <w:rPr>
        <w:rFonts w:ascii="Arial" w:eastAsia="Arial" w:hAnsi="Arial" w:cs="Arial"/>
        <w:b w:val="0"/>
        <w:i/>
        <w:sz w:val="16"/>
      </w:rPr>
      <w:t>/</w:t>
    </w:r>
    <w:r w:rsidR="002123F8">
      <w:fldChar w:fldCharType="begin"/>
    </w:r>
    <w:r w:rsidR="002123F8">
      <w:instrText xml:space="preserve"> NUMPAGES   \* MERGEFORMAT </w:instrText>
    </w:r>
    <w:r w:rsidR="002123F8">
      <w:fldChar w:fldCharType="separate"/>
    </w:r>
    <w:r>
      <w:rPr>
        <w:rFonts w:ascii="Arial" w:eastAsia="Arial" w:hAnsi="Arial" w:cs="Arial"/>
        <w:b w:val="0"/>
        <w:i/>
        <w:sz w:val="16"/>
      </w:rPr>
      <w:t>3</w:t>
    </w:r>
    <w:r w:rsidR="002123F8">
      <w:rPr>
        <w:rFonts w:ascii="Arial" w:eastAsia="Arial" w:hAnsi="Arial" w:cs="Arial"/>
        <w:b w:val="0"/>
        <w:i/>
        <w:sz w:val="16"/>
      </w:rPr>
      <w:fldChar w:fldCharType="end"/>
    </w:r>
    <w:r>
      <w:rPr>
        <w:b w:val="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30862" w14:textId="77777777" w:rsidR="002123F8" w:rsidRDefault="002123F8">
      <w:pPr>
        <w:spacing w:after="0" w:line="240" w:lineRule="auto"/>
      </w:pPr>
      <w:r>
        <w:separator/>
      </w:r>
    </w:p>
  </w:footnote>
  <w:footnote w:type="continuationSeparator" w:id="0">
    <w:p w14:paraId="6DD5194E" w14:textId="77777777" w:rsidR="002123F8" w:rsidRDefault="00212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8D1A" w14:textId="77777777" w:rsidR="00C74A3C" w:rsidRDefault="001E7F09">
    <w:pPr>
      <w:spacing w:after="0" w:line="259" w:lineRule="auto"/>
      <w:ind w:left="-1133" w:right="607" w:firstLine="0"/>
    </w:pPr>
    <w:r>
      <w:rPr>
        <w:rFonts w:ascii="Calibri" w:eastAsia="Calibri" w:hAnsi="Calibri" w:cs="Calibri"/>
        <w:b w:val="0"/>
        <w:noProof/>
      </w:rPr>
      <mc:AlternateContent>
        <mc:Choice Requires="wpg">
          <w:drawing>
            <wp:anchor distT="0" distB="0" distL="114300" distR="114300" simplePos="0" relativeHeight="251658240" behindDoc="0" locked="0" layoutInCell="1" allowOverlap="1" wp14:anchorId="29C78E7E" wp14:editId="67B2471F">
              <wp:simplePos x="0" y="0"/>
              <wp:positionH relativeFrom="page">
                <wp:posOffset>701040</wp:posOffset>
              </wp:positionH>
              <wp:positionV relativeFrom="page">
                <wp:posOffset>257175</wp:posOffset>
              </wp:positionV>
              <wp:extent cx="6176010" cy="603885"/>
              <wp:effectExtent l="0" t="0" r="0" b="0"/>
              <wp:wrapSquare wrapText="bothSides"/>
              <wp:docPr id="8382" name="Group 8382"/>
              <wp:cNvGraphicFramePr/>
              <a:graphic xmlns:a="http://schemas.openxmlformats.org/drawingml/2006/main">
                <a:graphicData uri="http://schemas.microsoft.com/office/word/2010/wordprocessingGroup">
                  <wpg:wgp>
                    <wpg:cNvGrpSpPr/>
                    <wpg:grpSpPr>
                      <a:xfrm>
                        <a:off x="0" y="0"/>
                        <a:ext cx="6176010" cy="603885"/>
                        <a:chOff x="0" y="0"/>
                        <a:chExt cx="6176010" cy="603885"/>
                      </a:xfrm>
                    </wpg:grpSpPr>
                    <wps:wsp>
                      <wps:cNvPr id="8385" name="Rectangle 8385"/>
                      <wps:cNvSpPr/>
                      <wps:spPr>
                        <a:xfrm>
                          <a:off x="18288" y="227795"/>
                          <a:ext cx="1056552" cy="132952"/>
                        </a:xfrm>
                        <a:prstGeom prst="rect">
                          <a:avLst/>
                        </a:prstGeom>
                        <a:ln>
                          <a:noFill/>
                        </a:ln>
                      </wps:spPr>
                      <wps:txbx>
                        <w:txbxContent>
                          <w:p w14:paraId="0F2A3887" w14:textId="77777777" w:rsidR="00C74A3C" w:rsidRDefault="001E7F09">
                            <w:pPr>
                              <w:spacing w:after="160" w:line="259" w:lineRule="auto"/>
                              <w:ind w:left="0" w:firstLine="0"/>
                            </w:pPr>
                            <w:r>
                              <w:rPr>
                                <w:b w:val="0"/>
                                <w:sz w:val="16"/>
                              </w:rPr>
                              <w:t>Allgemeinbildung</w:t>
                            </w:r>
                          </w:p>
                        </w:txbxContent>
                      </wps:txbx>
                      <wps:bodyPr horzOverflow="overflow" vert="horz" lIns="0" tIns="0" rIns="0" bIns="0" rtlCol="0">
                        <a:noAutofit/>
                      </wps:bodyPr>
                    </wps:wsp>
                    <wps:wsp>
                      <wps:cNvPr id="8386" name="Rectangle 8386"/>
                      <wps:cNvSpPr/>
                      <wps:spPr>
                        <a:xfrm>
                          <a:off x="812546" y="227795"/>
                          <a:ext cx="37210" cy="132952"/>
                        </a:xfrm>
                        <a:prstGeom prst="rect">
                          <a:avLst/>
                        </a:prstGeom>
                        <a:ln>
                          <a:noFill/>
                        </a:ln>
                      </wps:spPr>
                      <wps:txbx>
                        <w:txbxContent>
                          <w:p w14:paraId="37F42AF1"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87" name="Rectangle 8387"/>
                      <wps:cNvSpPr/>
                      <wps:spPr>
                        <a:xfrm>
                          <a:off x="839978" y="227795"/>
                          <a:ext cx="41013" cy="132952"/>
                        </a:xfrm>
                        <a:prstGeom prst="rect">
                          <a:avLst/>
                        </a:prstGeom>
                        <a:ln>
                          <a:noFill/>
                        </a:ln>
                      </wps:spPr>
                      <wps:txbx>
                        <w:txbxContent>
                          <w:p w14:paraId="47916B26"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88" name="Rectangle 8388"/>
                      <wps:cNvSpPr/>
                      <wps:spPr>
                        <a:xfrm>
                          <a:off x="870508" y="227795"/>
                          <a:ext cx="257484" cy="132952"/>
                        </a:xfrm>
                        <a:prstGeom prst="rect">
                          <a:avLst/>
                        </a:prstGeom>
                        <a:ln>
                          <a:noFill/>
                        </a:ln>
                      </wps:spPr>
                      <wps:txbx>
                        <w:txbxContent>
                          <w:p w14:paraId="1248BDC8" w14:textId="77777777" w:rsidR="00C74A3C" w:rsidRDefault="001E7F09">
                            <w:pPr>
                              <w:spacing w:after="160" w:line="259" w:lineRule="auto"/>
                              <w:ind w:left="0" w:firstLine="0"/>
                            </w:pPr>
                            <w:r>
                              <w:rPr>
                                <w:b w:val="0"/>
                                <w:sz w:val="16"/>
                              </w:rPr>
                              <w:t>ABU</w:t>
                            </w:r>
                          </w:p>
                        </w:txbxContent>
                      </wps:txbx>
                      <wps:bodyPr horzOverflow="overflow" vert="horz" lIns="0" tIns="0" rIns="0" bIns="0" rtlCol="0">
                        <a:noAutofit/>
                      </wps:bodyPr>
                    </wps:wsp>
                    <wps:wsp>
                      <wps:cNvPr id="8389" name="Rectangle 8389"/>
                      <wps:cNvSpPr/>
                      <wps:spPr>
                        <a:xfrm>
                          <a:off x="1064105" y="227795"/>
                          <a:ext cx="41013" cy="132952"/>
                        </a:xfrm>
                        <a:prstGeom prst="rect">
                          <a:avLst/>
                        </a:prstGeom>
                        <a:ln>
                          <a:noFill/>
                        </a:ln>
                      </wps:spPr>
                      <wps:txbx>
                        <w:txbxContent>
                          <w:p w14:paraId="63240F7A"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90" name="Rectangle 8390"/>
                      <wps:cNvSpPr/>
                      <wps:spPr>
                        <a:xfrm>
                          <a:off x="1096010" y="227795"/>
                          <a:ext cx="37210" cy="132952"/>
                        </a:xfrm>
                        <a:prstGeom prst="rect">
                          <a:avLst/>
                        </a:prstGeom>
                        <a:ln>
                          <a:noFill/>
                        </a:ln>
                      </wps:spPr>
                      <wps:txbx>
                        <w:txbxContent>
                          <w:p w14:paraId="3C6F3074"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1" name="Rectangle 8391"/>
                      <wps:cNvSpPr/>
                      <wps:spPr>
                        <a:xfrm>
                          <a:off x="2903855" y="227795"/>
                          <a:ext cx="710796" cy="132952"/>
                        </a:xfrm>
                        <a:prstGeom prst="rect">
                          <a:avLst/>
                        </a:prstGeom>
                        <a:ln>
                          <a:noFill/>
                        </a:ln>
                      </wps:spPr>
                      <wps:txbx>
                        <w:txbxContent>
                          <w:p w14:paraId="4C25486C" w14:textId="77777777" w:rsidR="00C74A3C" w:rsidRDefault="001E7F09">
                            <w:pPr>
                              <w:spacing w:after="160" w:line="259" w:lineRule="auto"/>
                              <w:ind w:left="0" w:firstLine="0"/>
                            </w:pPr>
                            <w:r>
                              <w:rPr>
                                <w:b w:val="0"/>
                                <w:sz w:val="16"/>
                              </w:rPr>
                              <w:t>Gesellschaft</w:t>
                            </w:r>
                          </w:p>
                        </w:txbxContent>
                      </wps:txbx>
                      <wps:bodyPr horzOverflow="overflow" vert="horz" lIns="0" tIns="0" rIns="0" bIns="0" rtlCol="0">
                        <a:noAutofit/>
                      </wps:bodyPr>
                    </wps:wsp>
                    <wps:wsp>
                      <wps:cNvPr id="8392" name="Rectangle 8392"/>
                      <wps:cNvSpPr/>
                      <wps:spPr>
                        <a:xfrm>
                          <a:off x="3437509" y="227795"/>
                          <a:ext cx="37210" cy="132952"/>
                        </a:xfrm>
                        <a:prstGeom prst="rect">
                          <a:avLst/>
                        </a:prstGeom>
                        <a:ln>
                          <a:noFill/>
                        </a:ln>
                      </wps:spPr>
                      <wps:txbx>
                        <w:txbxContent>
                          <w:p w14:paraId="4E1CD805"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3" name="Rectangle 8393"/>
                      <wps:cNvSpPr/>
                      <wps:spPr>
                        <a:xfrm>
                          <a:off x="18288" y="361907"/>
                          <a:ext cx="73198" cy="132952"/>
                        </a:xfrm>
                        <a:prstGeom prst="rect">
                          <a:avLst/>
                        </a:prstGeom>
                        <a:ln>
                          <a:noFill/>
                        </a:ln>
                      </wps:spPr>
                      <wps:txbx>
                        <w:txbxContent>
                          <w:p w14:paraId="3AA27A72" w14:textId="77777777" w:rsidR="00C74A3C" w:rsidRDefault="001E7F09">
                            <w:pPr>
                              <w:spacing w:after="160" w:line="259" w:lineRule="auto"/>
                              <w:ind w:left="0" w:firstLine="0"/>
                            </w:pPr>
                            <w:r>
                              <w:rPr>
                                <w:b w:val="0"/>
                                <w:sz w:val="16"/>
                              </w:rPr>
                              <w:t>6</w:t>
                            </w:r>
                          </w:p>
                        </w:txbxContent>
                      </wps:txbx>
                      <wps:bodyPr horzOverflow="overflow" vert="horz" lIns="0" tIns="0" rIns="0" bIns="0" rtlCol="0">
                        <a:noAutofit/>
                      </wps:bodyPr>
                    </wps:wsp>
                    <wps:wsp>
                      <wps:cNvPr id="8394" name="Rectangle 8394"/>
                      <wps:cNvSpPr/>
                      <wps:spPr>
                        <a:xfrm>
                          <a:off x="73324" y="361907"/>
                          <a:ext cx="618042" cy="132952"/>
                        </a:xfrm>
                        <a:prstGeom prst="rect">
                          <a:avLst/>
                        </a:prstGeom>
                        <a:ln>
                          <a:noFill/>
                        </a:ln>
                      </wps:spPr>
                      <wps:txbx>
                        <w:txbxContent>
                          <w:p w14:paraId="6B6D1CC4" w14:textId="77777777" w:rsidR="00C74A3C" w:rsidRDefault="001E7F09">
                            <w:pPr>
                              <w:spacing w:after="160" w:line="259" w:lineRule="auto"/>
                              <w:ind w:left="0" w:firstLine="0"/>
                            </w:pPr>
                            <w:r>
                              <w:rPr>
                                <w:b w:val="0"/>
                                <w:sz w:val="16"/>
                              </w:rPr>
                              <w:t>. Semester</w:t>
                            </w:r>
                          </w:p>
                        </w:txbxContent>
                      </wps:txbx>
                      <wps:bodyPr horzOverflow="overflow" vert="horz" lIns="0" tIns="0" rIns="0" bIns="0" rtlCol="0">
                        <a:noAutofit/>
                      </wps:bodyPr>
                    </wps:wsp>
                    <wps:wsp>
                      <wps:cNvPr id="8395" name="Rectangle 8395"/>
                      <wps:cNvSpPr/>
                      <wps:spPr>
                        <a:xfrm>
                          <a:off x="536753" y="361907"/>
                          <a:ext cx="37210" cy="132952"/>
                        </a:xfrm>
                        <a:prstGeom prst="rect">
                          <a:avLst/>
                        </a:prstGeom>
                        <a:ln>
                          <a:noFill/>
                        </a:ln>
                      </wps:spPr>
                      <wps:txbx>
                        <w:txbxContent>
                          <w:p w14:paraId="08C1E248"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8" name="Rectangle 8398"/>
                      <wps:cNvSpPr/>
                      <wps:spPr>
                        <a:xfrm>
                          <a:off x="1515110" y="361907"/>
                          <a:ext cx="1123775" cy="132952"/>
                        </a:xfrm>
                        <a:prstGeom prst="rect">
                          <a:avLst/>
                        </a:prstGeom>
                        <a:ln>
                          <a:noFill/>
                        </a:ln>
                      </wps:spPr>
                      <wps:txbx>
                        <w:txbxContent>
                          <w:p w14:paraId="1027E0D9" w14:textId="77777777" w:rsidR="00C74A3C" w:rsidRDefault="001E7F09">
                            <w:pPr>
                              <w:spacing w:after="160" w:line="259" w:lineRule="auto"/>
                              <w:ind w:left="0" w:firstLine="0"/>
                            </w:pPr>
                            <w:r>
                              <w:rPr>
                                <w:b w:val="0"/>
                                <w:sz w:val="16"/>
                              </w:rPr>
                              <w:t>Themenkreis: Staat</w:t>
                            </w:r>
                          </w:p>
                        </w:txbxContent>
                      </wps:txbx>
                      <wps:bodyPr horzOverflow="overflow" vert="horz" lIns="0" tIns="0" rIns="0" bIns="0" rtlCol="0">
                        <a:noAutofit/>
                      </wps:bodyPr>
                    </wps:wsp>
                    <wps:wsp>
                      <wps:cNvPr id="8399" name="Rectangle 8399"/>
                      <wps:cNvSpPr/>
                      <wps:spPr>
                        <a:xfrm>
                          <a:off x="2361311" y="361907"/>
                          <a:ext cx="37210" cy="132952"/>
                        </a:xfrm>
                        <a:prstGeom prst="rect">
                          <a:avLst/>
                        </a:prstGeom>
                        <a:ln>
                          <a:noFill/>
                        </a:ln>
                      </wps:spPr>
                      <wps:txbx>
                        <w:txbxContent>
                          <w:p w14:paraId="70D27CE0"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0" name="Rectangle 8400"/>
                      <wps:cNvSpPr/>
                      <wps:spPr>
                        <a:xfrm>
                          <a:off x="2388743" y="361907"/>
                          <a:ext cx="1081812" cy="132952"/>
                        </a:xfrm>
                        <a:prstGeom prst="rect">
                          <a:avLst/>
                        </a:prstGeom>
                        <a:ln>
                          <a:noFill/>
                        </a:ln>
                      </wps:spPr>
                      <wps:txbx>
                        <w:txbxContent>
                          <w:p w14:paraId="63E4629E" w14:textId="77777777" w:rsidR="00C74A3C" w:rsidRDefault="001E7F09">
                            <w:pPr>
                              <w:spacing w:after="160" w:line="259" w:lineRule="auto"/>
                              <w:ind w:left="0" w:firstLine="0"/>
                            </w:pPr>
                            <w:r>
                              <w:rPr>
                                <w:b w:val="0"/>
                                <w:sz w:val="16"/>
                              </w:rPr>
                              <w:t>und Gemeinschaft</w:t>
                            </w:r>
                          </w:p>
                        </w:txbxContent>
                      </wps:txbx>
                      <wps:bodyPr horzOverflow="overflow" vert="horz" lIns="0" tIns="0" rIns="0" bIns="0" rtlCol="0">
                        <a:noAutofit/>
                      </wps:bodyPr>
                    </wps:wsp>
                    <wps:wsp>
                      <wps:cNvPr id="8401" name="Rectangle 8401"/>
                      <wps:cNvSpPr/>
                      <wps:spPr>
                        <a:xfrm>
                          <a:off x="3202559" y="361907"/>
                          <a:ext cx="37210" cy="132952"/>
                        </a:xfrm>
                        <a:prstGeom prst="rect">
                          <a:avLst/>
                        </a:prstGeom>
                        <a:ln>
                          <a:noFill/>
                        </a:ln>
                      </wps:spPr>
                      <wps:txbx>
                        <w:txbxContent>
                          <w:p w14:paraId="0CF3089E"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2" name="Rectangle 8402"/>
                      <wps:cNvSpPr/>
                      <wps:spPr>
                        <a:xfrm>
                          <a:off x="3229991" y="361907"/>
                          <a:ext cx="54322" cy="132952"/>
                        </a:xfrm>
                        <a:prstGeom prst="rect">
                          <a:avLst/>
                        </a:prstGeom>
                        <a:ln>
                          <a:noFill/>
                        </a:ln>
                      </wps:spPr>
                      <wps:txbx>
                        <w:txbxContent>
                          <w:p w14:paraId="704149CF"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403" name="Rectangle 8403"/>
                      <wps:cNvSpPr/>
                      <wps:spPr>
                        <a:xfrm>
                          <a:off x="3271139" y="361907"/>
                          <a:ext cx="37210" cy="132952"/>
                        </a:xfrm>
                        <a:prstGeom prst="rect">
                          <a:avLst/>
                        </a:prstGeom>
                        <a:ln>
                          <a:noFill/>
                        </a:ln>
                      </wps:spPr>
                      <wps:txbx>
                        <w:txbxContent>
                          <w:p w14:paraId="4C702C3C"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4" name="Rectangle 8404"/>
                      <wps:cNvSpPr/>
                      <wps:spPr>
                        <a:xfrm>
                          <a:off x="3298825" y="361907"/>
                          <a:ext cx="2032981" cy="132952"/>
                        </a:xfrm>
                        <a:prstGeom prst="rect">
                          <a:avLst/>
                        </a:prstGeom>
                        <a:ln>
                          <a:noFill/>
                        </a:ln>
                      </wps:spPr>
                      <wps:txbx>
                        <w:txbxContent>
                          <w:p w14:paraId="5ADFEB1D" w14:textId="77777777" w:rsidR="00C74A3C" w:rsidRDefault="001E7F09">
                            <w:pPr>
                              <w:spacing w:after="160" w:line="259" w:lineRule="auto"/>
                              <w:ind w:left="0" w:firstLine="0"/>
                            </w:pPr>
                            <w:r>
                              <w:rPr>
                                <w:b w:val="0"/>
                                <w:sz w:val="16"/>
                              </w:rPr>
                              <w:t>Mitbestimmung und Veränderung</w:t>
                            </w:r>
                          </w:p>
                        </w:txbxContent>
                      </wps:txbx>
                      <wps:bodyPr horzOverflow="overflow" vert="horz" lIns="0" tIns="0" rIns="0" bIns="0" rtlCol="0">
                        <a:noAutofit/>
                      </wps:bodyPr>
                    </wps:wsp>
                    <wps:wsp>
                      <wps:cNvPr id="8405" name="Rectangle 8405"/>
                      <wps:cNvSpPr/>
                      <wps:spPr>
                        <a:xfrm>
                          <a:off x="4827397" y="361907"/>
                          <a:ext cx="37210" cy="132952"/>
                        </a:xfrm>
                        <a:prstGeom prst="rect">
                          <a:avLst/>
                        </a:prstGeom>
                        <a:ln>
                          <a:noFill/>
                        </a:ln>
                      </wps:spPr>
                      <wps:txbx>
                        <w:txbxContent>
                          <w:p w14:paraId="01678FC3"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96" name="Rectangle 8396"/>
                      <wps:cNvSpPr/>
                      <wps:spPr>
                        <a:xfrm>
                          <a:off x="18288" y="497543"/>
                          <a:ext cx="777340" cy="132952"/>
                        </a:xfrm>
                        <a:prstGeom prst="rect">
                          <a:avLst/>
                        </a:prstGeom>
                        <a:ln>
                          <a:noFill/>
                        </a:ln>
                      </wps:spPr>
                      <wps:txbx>
                        <w:txbxContent>
                          <w:p w14:paraId="701EB08A" w14:textId="77777777" w:rsidR="00C74A3C" w:rsidRDefault="001E7F09">
                            <w:pPr>
                              <w:spacing w:after="160" w:line="259" w:lineRule="auto"/>
                              <w:ind w:left="0" w:firstLine="0"/>
                            </w:pPr>
                            <w:r>
                              <w:rPr>
                                <w:b w:val="0"/>
                                <w:sz w:val="16"/>
                              </w:rPr>
                              <w:t>Auftragsblatt</w:t>
                            </w:r>
                          </w:p>
                        </w:txbxContent>
                      </wps:txbx>
                      <wps:bodyPr horzOverflow="overflow" vert="horz" lIns="0" tIns="0" rIns="0" bIns="0" rtlCol="0">
                        <a:noAutofit/>
                      </wps:bodyPr>
                    </wps:wsp>
                    <wps:wsp>
                      <wps:cNvPr id="8397" name="Rectangle 8397"/>
                      <wps:cNvSpPr/>
                      <wps:spPr>
                        <a:xfrm>
                          <a:off x="602234" y="497543"/>
                          <a:ext cx="37210" cy="132952"/>
                        </a:xfrm>
                        <a:prstGeom prst="rect">
                          <a:avLst/>
                        </a:prstGeom>
                        <a:ln>
                          <a:noFill/>
                        </a:ln>
                      </wps:spPr>
                      <wps:txbx>
                        <w:txbxContent>
                          <w:p w14:paraId="73DC35E3"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06" name="Rectangle 8406"/>
                      <wps:cNvSpPr/>
                      <wps:spPr>
                        <a:xfrm>
                          <a:off x="2019935" y="497543"/>
                          <a:ext cx="985663" cy="132952"/>
                        </a:xfrm>
                        <a:prstGeom prst="rect">
                          <a:avLst/>
                        </a:prstGeom>
                        <a:ln>
                          <a:noFill/>
                        </a:ln>
                      </wps:spPr>
                      <wps:txbx>
                        <w:txbxContent>
                          <w:p w14:paraId="090DC326" w14:textId="77777777" w:rsidR="00C74A3C" w:rsidRDefault="001E7F09">
                            <w:pPr>
                              <w:spacing w:after="160" w:line="259" w:lineRule="auto"/>
                              <w:ind w:left="0" w:firstLine="0"/>
                            </w:pPr>
                            <w:r>
                              <w:rPr>
                                <w:b w:val="0"/>
                                <w:sz w:val="16"/>
                              </w:rPr>
                              <w:t xml:space="preserve">Auswertung der </w:t>
                            </w:r>
                          </w:p>
                        </w:txbxContent>
                      </wps:txbx>
                      <wps:bodyPr horzOverflow="overflow" vert="horz" lIns="0" tIns="0" rIns="0" bIns="0" rtlCol="0">
                        <a:noAutofit/>
                      </wps:bodyPr>
                    </wps:wsp>
                    <wps:wsp>
                      <wps:cNvPr id="8407" name="Rectangle 8407"/>
                      <wps:cNvSpPr/>
                      <wps:spPr>
                        <a:xfrm>
                          <a:off x="2760599" y="497543"/>
                          <a:ext cx="1153516" cy="132952"/>
                        </a:xfrm>
                        <a:prstGeom prst="rect">
                          <a:avLst/>
                        </a:prstGeom>
                        <a:ln>
                          <a:noFill/>
                        </a:ln>
                      </wps:spPr>
                      <wps:txbx>
                        <w:txbxContent>
                          <w:p w14:paraId="6E1C013B" w14:textId="77777777" w:rsidR="00C74A3C" w:rsidRDefault="001E7F09">
                            <w:pPr>
                              <w:spacing w:after="160" w:line="259" w:lineRule="auto"/>
                              <w:ind w:left="0" w:firstLine="0"/>
                            </w:pPr>
                            <w:r>
                              <w:rPr>
                                <w:b w:val="0"/>
                                <w:sz w:val="16"/>
                              </w:rPr>
                              <w:t xml:space="preserve">nationalen Wahlen </w:t>
                            </w:r>
                          </w:p>
                        </w:txbxContent>
                      </wps:txbx>
                      <wps:bodyPr horzOverflow="overflow" vert="horz" lIns="0" tIns="0" rIns="0" bIns="0" rtlCol="0">
                        <a:noAutofit/>
                      </wps:bodyPr>
                    </wps:wsp>
                    <wps:wsp>
                      <wps:cNvPr id="8408" name="Rectangle 8408"/>
                      <wps:cNvSpPr/>
                      <wps:spPr>
                        <a:xfrm>
                          <a:off x="3628009" y="497543"/>
                          <a:ext cx="67902" cy="132952"/>
                        </a:xfrm>
                        <a:prstGeom prst="rect">
                          <a:avLst/>
                        </a:prstGeom>
                        <a:ln>
                          <a:noFill/>
                        </a:ln>
                      </wps:spPr>
                      <wps:txbx>
                        <w:txbxContent>
                          <w:p w14:paraId="0CE9834C"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409" name="Rectangle 8409"/>
                      <wps:cNvSpPr/>
                      <wps:spPr>
                        <a:xfrm>
                          <a:off x="3679825" y="497543"/>
                          <a:ext cx="37210" cy="132952"/>
                        </a:xfrm>
                        <a:prstGeom prst="rect">
                          <a:avLst/>
                        </a:prstGeom>
                        <a:ln>
                          <a:noFill/>
                        </a:ln>
                      </wps:spPr>
                      <wps:txbx>
                        <w:txbxContent>
                          <w:p w14:paraId="4C6EB1FB"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410" name="Rectangle 8410"/>
                      <wps:cNvSpPr/>
                      <wps:spPr>
                        <a:xfrm>
                          <a:off x="3707257" y="497543"/>
                          <a:ext cx="529498" cy="132952"/>
                        </a:xfrm>
                        <a:prstGeom prst="rect">
                          <a:avLst/>
                        </a:prstGeom>
                        <a:ln>
                          <a:noFill/>
                        </a:ln>
                      </wps:spPr>
                      <wps:txbx>
                        <w:txbxContent>
                          <w:p w14:paraId="480CC489" w14:textId="77777777" w:rsidR="00C74A3C" w:rsidRDefault="001E7F09">
                            <w:pPr>
                              <w:spacing w:after="160" w:line="259" w:lineRule="auto"/>
                              <w:ind w:left="0" w:firstLine="0"/>
                            </w:pPr>
                            <w:r>
                              <w:rPr>
                                <w:b w:val="0"/>
                                <w:sz w:val="16"/>
                              </w:rPr>
                              <w:t xml:space="preserve">Oktober </w:t>
                            </w:r>
                          </w:p>
                        </w:txbxContent>
                      </wps:txbx>
                      <wps:bodyPr horzOverflow="overflow" vert="horz" lIns="0" tIns="0" rIns="0" bIns="0" rtlCol="0">
                        <a:noAutofit/>
                      </wps:bodyPr>
                    </wps:wsp>
                    <wps:wsp>
                      <wps:cNvPr id="8411" name="Rectangle 8411"/>
                      <wps:cNvSpPr/>
                      <wps:spPr>
                        <a:xfrm>
                          <a:off x="4105021" y="497543"/>
                          <a:ext cx="292103" cy="132952"/>
                        </a:xfrm>
                        <a:prstGeom prst="rect">
                          <a:avLst/>
                        </a:prstGeom>
                        <a:ln>
                          <a:noFill/>
                        </a:ln>
                      </wps:spPr>
                      <wps:txbx>
                        <w:txbxContent>
                          <w:p w14:paraId="274CFD5C" w14:textId="77777777" w:rsidR="00C74A3C" w:rsidRDefault="001E7F09">
                            <w:pPr>
                              <w:spacing w:after="160" w:line="259" w:lineRule="auto"/>
                              <w:ind w:left="0" w:firstLine="0"/>
                            </w:pPr>
                            <w:r>
                              <w:rPr>
                                <w:b w:val="0"/>
                                <w:sz w:val="16"/>
                              </w:rPr>
                              <w:t>2019</w:t>
                            </w:r>
                          </w:p>
                        </w:txbxContent>
                      </wps:txbx>
                      <wps:bodyPr horzOverflow="overflow" vert="horz" lIns="0" tIns="0" rIns="0" bIns="0" rtlCol="0">
                        <a:noAutofit/>
                      </wps:bodyPr>
                    </wps:wsp>
                    <wps:wsp>
                      <wps:cNvPr id="8412" name="Rectangle 8412"/>
                      <wps:cNvSpPr/>
                      <wps:spPr>
                        <a:xfrm>
                          <a:off x="4322953" y="497543"/>
                          <a:ext cx="37210" cy="132952"/>
                        </a:xfrm>
                        <a:prstGeom prst="rect">
                          <a:avLst/>
                        </a:prstGeom>
                        <a:ln>
                          <a:noFill/>
                        </a:ln>
                      </wps:spPr>
                      <wps:txbx>
                        <w:txbxContent>
                          <w:p w14:paraId="5B9F4A1E"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694" name="Shape 8694"/>
                      <wps:cNvSpPr/>
                      <wps:spPr>
                        <a:xfrm>
                          <a:off x="0" y="597789"/>
                          <a:ext cx="4851781" cy="9144"/>
                        </a:xfrm>
                        <a:custGeom>
                          <a:avLst/>
                          <a:gdLst/>
                          <a:ahLst/>
                          <a:cxnLst/>
                          <a:rect l="0" t="0" r="0" b="0"/>
                          <a:pathLst>
                            <a:path w="4851781" h="9144">
                              <a:moveTo>
                                <a:pt x="0" y="0"/>
                              </a:moveTo>
                              <a:lnTo>
                                <a:pt x="4851781" y="0"/>
                              </a:lnTo>
                              <a:lnTo>
                                <a:pt x="4851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84" name="Picture 8384"/>
                        <pic:cNvPicPr/>
                      </pic:nvPicPr>
                      <pic:blipFill>
                        <a:blip r:embed="rId1"/>
                        <a:stretch>
                          <a:fillRect/>
                        </a:stretch>
                      </pic:blipFill>
                      <pic:spPr>
                        <a:xfrm>
                          <a:off x="4947285" y="0"/>
                          <a:ext cx="1228725" cy="581025"/>
                        </a:xfrm>
                        <a:prstGeom prst="rect">
                          <a:avLst/>
                        </a:prstGeom>
                      </pic:spPr>
                    </pic:pic>
                  </wpg:wgp>
                </a:graphicData>
              </a:graphic>
            </wp:anchor>
          </w:drawing>
        </mc:Choice>
        <mc:Fallback>
          <w:pict>
            <v:group w14:anchorId="29C78E7E" id="Group 8382" o:spid="_x0000_s1026" style="position:absolute;left:0;text-align:left;margin-left:55.2pt;margin-top:20.25pt;width:486.3pt;height:47.55pt;z-index:251658240;mso-position-horizontal-relative:page;mso-position-vertical-relative:page" coordsize="61760,6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">
              <v:rect id="Rectangle 8385" o:spid="_x0000_s1027" style="position:absolute;left:182;top:2277;width:10566;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" filled="f" stroked="f">
                <v:textbox inset="0,0,0,0">
                  <w:txbxContent>
                    <w:p w14:paraId="0F2A3887" w14:textId="77777777" w:rsidR="00C74A3C" w:rsidRDefault="001E7F09">
                      <w:pPr>
                        <w:spacing w:after="160" w:line="259" w:lineRule="auto"/>
                        <w:ind w:left="0" w:firstLine="0"/>
                      </w:pPr>
                      <w:r>
                        <w:rPr>
                          <w:b w:val="0"/>
                          <w:sz w:val="16"/>
                        </w:rPr>
                        <w:t>Allgemeinbildung</w:t>
                      </w:r>
                    </w:p>
                  </w:txbxContent>
                </v:textbox>
              </v:rect>
              <v:rect id="Rectangle 8386" o:spid="_x0000_s1028" style="position:absolute;left:8125;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4c2xQAAAN0AAAAPAAAAZHJzL2Rvd25yZXYueG1sRI9Bi8Iw&#10;FITvC/6H8ARva+oK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CQ74c2xQAAAN0AAAAP&#10;AAAAAAAAAAAAAAAAAAcCAABkcnMvZG93bnJldi54bWxQSwUGAAAAAAMAAwC3AAAA+QIAAAAA&#10;" filled="f" stroked="f">
                <v:textbox inset="0,0,0,0">
                  <w:txbxContent>
                    <w:p w14:paraId="37F42AF1" w14:textId="77777777" w:rsidR="00C74A3C" w:rsidRDefault="001E7F09">
                      <w:pPr>
                        <w:spacing w:after="160" w:line="259" w:lineRule="auto"/>
                        <w:ind w:left="0" w:firstLine="0"/>
                      </w:pPr>
                      <w:r>
                        <w:rPr>
                          <w:b w:val="0"/>
                          <w:sz w:val="16"/>
                        </w:rPr>
                        <w:t xml:space="preserve"> </w:t>
                      </w:r>
                    </w:p>
                  </w:txbxContent>
                </v:textbox>
              </v:rect>
              <v:rect id="Rectangle 8387" o:spid="_x0000_s1029" style="position:absolute;left:8399;top:2277;width:41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txgAAAN0AAAAPAAAAZHJzL2Rvd25yZXYueG1sRI9Ba8JA&#10;FITvgv9heUJvuqkF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6MircYAAADdAAAA&#10;DwAAAAAAAAAAAAAAAAAHAgAAZHJzL2Rvd25yZXYueG1sUEsFBgAAAAADAAMAtwAAAPoCAAAAAA==&#10;" filled="f" stroked="f">
                <v:textbox inset="0,0,0,0">
                  <w:txbxContent>
                    <w:p w14:paraId="47916B26" w14:textId="77777777" w:rsidR="00C74A3C" w:rsidRDefault="001E7F09">
                      <w:pPr>
                        <w:spacing w:after="160" w:line="259" w:lineRule="auto"/>
                        <w:ind w:left="0" w:firstLine="0"/>
                      </w:pPr>
                      <w:r>
                        <w:rPr>
                          <w:b w:val="0"/>
                          <w:sz w:val="16"/>
                        </w:rPr>
                        <w:t>(</w:t>
                      </w:r>
                    </w:p>
                  </w:txbxContent>
                </v:textbox>
              </v:rect>
              <v:rect id="Rectangle 8388" o:spid="_x0000_s1030" style="position:absolute;left:8705;top:2277;width:2574;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" filled="f" stroked="f">
                <v:textbox inset="0,0,0,0">
                  <w:txbxContent>
                    <w:p w14:paraId="1248BDC8" w14:textId="77777777" w:rsidR="00C74A3C" w:rsidRDefault="001E7F09">
                      <w:pPr>
                        <w:spacing w:after="160" w:line="259" w:lineRule="auto"/>
                        <w:ind w:left="0" w:firstLine="0"/>
                      </w:pPr>
                      <w:r>
                        <w:rPr>
                          <w:b w:val="0"/>
                          <w:sz w:val="16"/>
                        </w:rPr>
                        <w:t>ABU</w:t>
                      </w:r>
                    </w:p>
                  </w:txbxContent>
                </v:textbox>
              </v:rect>
              <v:rect id="Rectangle 8389" o:spid="_x0000_s1031" style="position:absolute;left:10641;top:2277;width:41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" filled="f" stroked="f">
                <v:textbox inset="0,0,0,0">
                  <w:txbxContent>
                    <w:p w14:paraId="63240F7A" w14:textId="77777777" w:rsidR="00C74A3C" w:rsidRDefault="001E7F09">
                      <w:pPr>
                        <w:spacing w:after="160" w:line="259" w:lineRule="auto"/>
                        <w:ind w:left="0" w:firstLine="0"/>
                      </w:pPr>
                      <w:r>
                        <w:rPr>
                          <w:b w:val="0"/>
                          <w:sz w:val="16"/>
                        </w:rPr>
                        <w:t>)</w:t>
                      </w:r>
                    </w:p>
                  </w:txbxContent>
                </v:textbox>
              </v:rect>
              <v:rect id="Rectangle 8390" o:spid="_x0000_s1032" style="position:absolute;left:10960;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" filled="f" stroked="f">
                <v:textbox inset="0,0,0,0">
                  <w:txbxContent>
                    <w:p w14:paraId="3C6F3074" w14:textId="77777777" w:rsidR="00C74A3C" w:rsidRDefault="001E7F09">
                      <w:pPr>
                        <w:spacing w:after="160" w:line="259" w:lineRule="auto"/>
                        <w:ind w:left="0" w:firstLine="0"/>
                      </w:pPr>
                      <w:r>
                        <w:rPr>
                          <w:b w:val="0"/>
                          <w:sz w:val="16"/>
                        </w:rPr>
                        <w:t xml:space="preserve"> </w:t>
                      </w:r>
                    </w:p>
                  </w:txbxContent>
                </v:textbox>
              </v:rect>
              <v:rect id="Rectangle 8391" o:spid="_x0000_s1033" style="position:absolute;left:29038;top:2277;width:7108;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" filled="f" stroked="f">
                <v:textbox inset="0,0,0,0">
                  <w:txbxContent>
                    <w:p w14:paraId="4C25486C" w14:textId="77777777" w:rsidR="00C74A3C" w:rsidRDefault="001E7F09">
                      <w:pPr>
                        <w:spacing w:after="160" w:line="259" w:lineRule="auto"/>
                        <w:ind w:left="0" w:firstLine="0"/>
                      </w:pPr>
                      <w:r>
                        <w:rPr>
                          <w:b w:val="0"/>
                          <w:sz w:val="16"/>
                        </w:rPr>
                        <w:t>Gesellschaft</w:t>
                      </w:r>
                    </w:p>
                  </w:txbxContent>
                </v:textbox>
              </v:rect>
              <v:rect id="Rectangle 8392" o:spid="_x0000_s1034" style="position:absolute;left:34375;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" filled="f" stroked="f">
                <v:textbox inset="0,0,0,0">
                  <w:txbxContent>
                    <w:p w14:paraId="4E1CD805" w14:textId="77777777" w:rsidR="00C74A3C" w:rsidRDefault="001E7F09">
                      <w:pPr>
                        <w:spacing w:after="160" w:line="259" w:lineRule="auto"/>
                        <w:ind w:left="0" w:firstLine="0"/>
                      </w:pPr>
                      <w:r>
                        <w:rPr>
                          <w:b w:val="0"/>
                          <w:sz w:val="16"/>
                        </w:rPr>
                        <w:t xml:space="preserve"> </w:t>
                      </w:r>
                    </w:p>
                  </w:txbxContent>
                </v:textbox>
              </v:rect>
              <v:rect id="Rectangle 8393" o:spid="_x0000_s1035" style="position:absolute;left:182;top:3619;width:73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JzxQAAAN0AAAAPAAAAZHJzL2Rvd25yZXYueG1sRI9Ba8JA&#10;FITvQv/D8gredFOF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AFQbJzxQAAAN0AAAAP&#10;AAAAAAAAAAAAAAAAAAcCAABkcnMvZG93bnJldi54bWxQSwUGAAAAAAMAAwC3AAAA+QIAAAAA&#10;" filled="f" stroked="f">
                <v:textbox inset="0,0,0,0">
                  <w:txbxContent>
                    <w:p w14:paraId="3AA27A72" w14:textId="77777777" w:rsidR="00C74A3C" w:rsidRDefault="001E7F09">
                      <w:pPr>
                        <w:spacing w:after="160" w:line="259" w:lineRule="auto"/>
                        <w:ind w:left="0" w:firstLine="0"/>
                      </w:pPr>
                      <w:r>
                        <w:rPr>
                          <w:b w:val="0"/>
                          <w:sz w:val="16"/>
                        </w:rPr>
                        <w:t>6</w:t>
                      </w:r>
                    </w:p>
                  </w:txbxContent>
                </v:textbox>
              </v:rect>
              <v:rect id="Rectangle 8394" o:spid="_x0000_s1036" style="position:absolute;left:733;top:3619;width:618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" filled="f" stroked="f">
                <v:textbox inset="0,0,0,0">
                  <w:txbxContent>
                    <w:p w14:paraId="6B6D1CC4" w14:textId="77777777" w:rsidR="00C74A3C" w:rsidRDefault="001E7F09">
                      <w:pPr>
                        <w:spacing w:after="160" w:line="259" w:lineRule="auto"/>
                        <w:ind w:left="0" w:firstLine="0"/>
                      </w:pPr>
                      <w:r>
                        <w:rPr>
                          <w:b w:val="0"/>
                          <w:sz w:val="16"/>
                        </w:rPr>
                        <w:t>. Semester</w:t>
                      </w:r>
                    </w:p>
                  </w:txbxContent>
                </v:textbox>
              </v:rect>
              <v:rect id="Rectangle 8395" o:spid="_x0000_s1037" style="position:absolute;left:5367;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" filled="f" stroked="f">
                <v:textbox inset="0,0,0,0">
                  <w:txbxContent>
                    <w:p w14:paraId="08C1E248" w14:textId="77777777" w:rsidR="00C74A3C" w:rsidRDefault="001E7F09">
                      <w:pPr>
                        <w:spacing w:after="160" w:line="259" w:lineRule="auto"/>
                        <w:ind w:left="0" w:firstLine="0"/>
                      </w:pPr>
                      <w:r>
                        <w:rPr>
                          <w:b w:val="0"/>
                          <w:sz w:val="16"/>
                        </w:rPr>
                        <w:t xml:space="preserve"> </w:t>
                      </w:r>
                    </w:p>
                  </w:txbxContent>
                </v:textbox>
              </v:rect>
              <v:rect id="Rectangle 8398" o:spid="_x0000_s1038" style="position:absolute;left:15151;top:3619;width:11237;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" filled="f" stroked="f">
                <v:textbox inset="0,0,0,0">
                  <w:txbxContent>
                    <w:p w14:paraId="1027E0D9" w14:textId="77777777" w:rsidR="00C74A3C" w:rsidRDefault="001E7F09">
                      <w:pPr>
                        <w:spacing w:after="160" w:line="259" w:lineRule="auto"/>
                        <w:ind w:left="0" w:firstLine="0"/>
                      </w:pPr>
                      <w:r>
                        <w:rPr>
                          <w:b w:val="0"/>
                          <w:sz w:val="16"/>
                        </w:rPr>
                        <w:t>Themenkreis: Staat</w:t>
                      </w:r>
                    </w:p>
                  </w:txbxContent>
                </v:textbox>
              </v:rect>
              <v:rect id="Rectangle 8399" o:spid="_x0000_s1039" style="position:absolute;left:23613;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" filled="f" stroked="f">
                <v:textbox inset="0,0,0,0">
                  <w:txbxContent>
                    <w:p w14:paraId="70D27CE0" w14:textId="77777777" w:rsidR="00C74A3C" w:rsidRDefault="001E7F09">
                      <w:pPr>
                        <w:spacing w:after="160" w:line="259" w:lineRule="auto"/>
                        <w:ind w:left="0" w:firstLine="0"/>
                      </w:pPr>
                      <w:r>
                        <w:rPr>
                          <w:b w:val="0"/>
                          <w:sz w:val="16"/>
                        </w:rPr>
                        <w:t xml:space="preserve"> </w:t>
                      </w:r>
                    </w:p>
                  </w:txbxContent>
                </v:textbox>
              </v:rect>
              <v:rect id="Rectangle 8400" o:spid="_x0000_s1040" style="position:absolute;left:23887;top:3619;width:10818;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" filled="f" stroked="f">
                <v:textbox inset="0,0,0,0">
                  <w:txbxContent>
                    <w:p w14:paraId="63E4629E" w14:textId="77777777" w:rsidR="00C74A3C" w:rsidRDefault="001E7F09">
                      <w:pPr>
                        <w:spacing w:after="160" w:line="259" w:lineRule="auto"/>
                        <w:ind w:left="0" w:firstLine="0"/>
                      </w:pPr>
                      <w:r>
                        <w:rPr>
                          <w:b w:val="0"/>
                          <w:sz w:val="16"/>
                        </w:rPr>
                        <w:t>und Gemeinschaft</w:t>
                      </w:r>
                    </w:p>
                  </w:txbxContent>
                </v:textbox>
              </v:rect>
              <v:rect id="Rectangle 8401" o:spid="_x0000_s1041" style="position:absolute;left:32025;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" filled="f" stroked="f">
                <v:textbox inset="0,0,0,0">
                  <w:txbxContent>
                    <w:p w14:paraId="0CF3089E" w14:textId="77777777" w:rsidR="00C74A3C" w:rsidRDefault="001E7F09">
                      <w:pPr>
                        <w:spacing w:after="160" w:line="259" w:lineRule="auto"/>
                        <w:ind w:left="0" w:firstLine="0"/>
                      </w:pPr>
                      <w:r>
                        <w:rPr>
                          <w:b w:val="0"/>
                          <w:sz w:val="16"/>
                        </w:rPr>
                        <w:t xml:space="preserve"> </w:t>
                      </w:r>
                    </w:p>
                  </w:txbxContent>
                </v:textbox>
              </v:rect>
              <v:rect id="Rectangle 8402" o:spid="_x0000_s1042" style="position:absolute;left:32299;top:3619;width:54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" filled="f" stroked="f">
                <v:textbox inset="0,0,0,0">
                  <w:txbxContent>
                    <w:p w14:paraId="704149CF" w14:textId="77777777" w:rsidR="00C74A3C" w:rsidRDefault="001E7F09">
                      <w:pPr>
                        <w:spacing w:after="160" w:line="259" w:lineRule="auto"/>
                        <w:ind w:left="0" w:firstLine="0"/>
                      </w:pPr>
                      <w:r>
                        <w:rPr>
                          <w:b w:val="0"/>
                          <w:sz w:val="16"/>
                        </w:rPr>
                        <w:t>-</w:t>
                      </w:r>
                    </w:p>
                  </w:txbxContent>
                </v:textbox>
              </v:rect>
              <v:rect id="Rectangle 8403" o:spid="_x0000_s1043" style="position:absolute;left:32711;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" filled="f" stroked="f">
                <v:textbox inset="0,0,0,0">
                  <w:txbxContent>
                    <w:p w14:paraId="4C702C3C" w14:textId="77777777" w:rsidR="00C74A3C" w:rsidRDefault="001E7F09">
                      <w:pPr>
                        <w:spacing w:after="160" w:line="259" w:lineRule="auto"/>
                        <w:ind w:left="0" w:firstLine="0"/>
                      </w:pPr>
                      <w:r>
                        <w:rPr>
                          <w:b w:val="0"/>
                          <w:sz w:val="16"/>
                        </w:rPr>
                        <w:t xml:space="preserve"> </w:t>
                      </w:r>
                    </w:p>
                  </w:txbxContent>
                </v:textbox>
              </v:rect>
              <v:rect id="Rectangle 8404" o:spid="_x0000_s1044" style="position:absolute;left:32988;top:3619;width:2033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" filled="f" stroked="f">
                <v:textbox inset="0,0,0,0">
                  <w:txbxContent>
                    <w:p w14:paraId="5ADFEB1D" w14:textId="77777777" w:rsidR="00C74A3C" w:rsidRDefault="001E7F09">
                      <w:pPr>
                        <w:spacing w:after="160" w:line="259" w:lineRule="auto"/>
                        <w:ind w:left="0" w:firstLine="0"/>
                      </w:pPr>
                      <w:r>
                        <w:rPr>
                          <w:b w:val="0"/>
                          <w:sz w:val="16"/>
                        </w:rPr>
                        <w:t>Mitbestimmung und Veränderung</w:t>
                      </w:r>
                    </w:p>
                  </w:txbxContent>
                </v:textbox>
              </v:rect>
              <v:rect id="Rectangle 8405" o:spid="_x0000_s1045" style="position:absolute;left:48273;top:3619;width:373;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" filled="f" stroked="f">
                <v:textbox inset="0,0,0,0">
                  <w:txbxContent>
                    <w:p w14:paraId="01678FC3" w14:textId="77777777" w:rsidR="00C74A3C" w:rsidRDefault="001E7F09">
                      <w:pPr>
                        <w:spacing w:after="160" w:line="259" w:lineRule="auto"/>
                        <w:ind w:left="0" w:firstLine="0"/>
                      </w:pPr>
                      <w:r>
                        <w:rPr>
                          <w:b w:val="0"/>
                          <w:sz w:val="16"/>
                        </w:rPr>
                        <w:t xml:space="preserve"> </w:t>
                      </w:r>
                    </w:p>
                  </w:txbxContent>
                </v:textbox>
              </v:rect>
              <v:rect id="Rectangle 8396" o:spid="_x0000_s1046" style="position:absolute;left:182;top:4975;width:777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" filled="f" stroked="f">
                <v:textbox inset="0,0,0,0">
                  <w:txbxContent>
                    <w:p w14:paraId="701EB08A" w14:textId="77777777" w:rsidR="00C74A3C" w:rsidRDefault="001E7F09">
                      <w:pPr>
                        <w:spacing w:after="160" w:line="259" w:lineRule="auto"/>
                        <w:ind w:left="0" w:firstLine="0"/>
                      </w:pPr>
                      <w:r>
                        <w:rPr>
                          <w:b w:val="0"/>
                          <w:sz w:val="16"/>
                        </w:rPr>
                        <w:t>Auftragsblatt</w:t>
                      </w:r>
                    </w:p>
                  </w:txbxContent>
                </v:textbox>
              </v:rect>
              <v:rect id="Rectangle 8397" o:spid="_x0000_s1047" style="position:absolute;left:6022;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" filled="f" stroked="f">
                <v:textbox inset="0,0,0,0">
                  <w:txbxContent>
                    <w:p w14:paraId="73DC35E3" w14:textId="77777777" w:rsidR="00C74A3C" w:rsidRDefault="001E7F09">
                      <w:pPr>
                        <w:spacing w:after="160" w:line="259" w:lineRule="auto"/>
                        <w:ind w:left="0" w:firstLine="0"/>
                      </w:pPr>
                      <w:r>
                        <w:rPr>
                          <w:b w:val="0"/>
                          <w:sz w:val="16"/>
                        </w:rPr>
                        <w:t xml:space="preserve"> </w:t>
                      </w:r>
                    </w:p>
                  </w:txbxContent>
                </v:textbox>
              </v:rect>
              <v:rect id="Rectangle 8406" o:spid="_x0000_s1048" style="position:absolute;left:20199;top:4975;width:9856;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" filled="f" stroked="f">
                <v:textbox inset="0,0,0,0">
                  <w:txbxContent>
                    <w:p w14:paraId="090DC326" w14:textId="77777777" w:rsidR="00C74A3C" w:rsidRDefault="001E7F09">
                      <w:pPr>
                        <w:spacing w:after="160" w:line="259" w:lineRule="auto"/>
                        <w:ind w:left="0" w:firstLine="0"/>
                      </w:pPr>
                      <w:r>
                        <w:rPr>
                          <w:b w:val="0"/>
                          <w:sz w:val="16"/>
                        </w:rPr>
                        <w:t xml:space="preserve">Auswertung der </w:t>
                      </w:r>
                    </w:p>
                  </w:txbxContent>
                </v:textbox>
              </v:rect>
              <v:rect id="Rectangle 8407" o:spid="_x0000_s1049" style="position:absolute;left:27605;top:4975;width:11536;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" filled="f" stroked="f">
                <v:textbox inset="0,0,0,0">
                  <w:txbxContent>
                    <w:p w14:paraId="6E1C013B" w14:textId="77777777" w:rsidR="00C74A3C" w:rsidRDefault="001E7F09">
                      <w:pPr>
                        <w:spacing w:after="160" w:line="259" w:lineRule="auto"/>
                        <w:ind w:left="0" w:firstLine="0"/>
                      </w:pPr>
                      <w:r>
                        <w:rPr>
                          <w:b w:val="0"/>
                          <w:sz w:val="16"/>
                        </w:rPr>
                        <w:t xml:space="preserve">nationalen Wahlen </w:t>
                      </w:r>
                    </w:p>
                  </w:txbxContent>
                </v:textbox>
              </v:rect>
              <v:rect id="Rectangle 8408" o:spid="_x0000_s1050" style="position:absolute;left:36280;top:4975;width:679;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" filled="f" stroked="f">
                <v:textbox inset="0,0,0,0">
                  <w:txbxContent>
                    <w:p w14:paraId="0CE9834C" w14:textId="77777777" w:rsidR="00C74A3C" w:rsidRDefault="001E7F09">
                      <w:pPr>
                        <w:spacing w:after="160" w:line="259" w:lineRule="auto"/>
                        <w:ind w:left="0" w:firstLine="0"/>
                      </w:pPr>
                      <w:r>
                        <w:rPr>
                          <w:b w:val="0"/>
                          <w:sz w:val="16"/>
                        </w:rPr>
                        <w:t>–</w:t>
                      </w:r>
                    </w:p>
                  </w:txbxContent>
                </v:textbox>
              </v:rect>
              <v:rect id="Rectangle 8409" o:spid="_x0000_s1051" style="position:absolute;left:36798;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" filled="f" stroked="f">
                <v:textbox inset="0,0,0,0">
                  <w:txbxContent>
                    <w:p w14:paraId="4C6EB1FB" w14:textId="77777777" w:rsidR="00C74A3C" w:rsidRDefault="001E7F09">
                      <w:pPr>
                        <w:spacing w:after="160" w:line="259" w:lineRule="auto"/>
                        <w:ind w:left="0" w:firstLine="0"/>
                      </w:pPr>
                      <w:r>
                        <w:rPr>
                          <w:b w:val="0"/>
                          <w:sz w:val="16"/>
                        </w:rPr>
                        <w:t xml:space="preserve"> </w:t>
                      </w:r>
                    </w:p>
                  </w:txbxContent>
                </v:textbox>
              </v:rect>
              <v:rect id="Rectangle 8410" o:spid="_x0000_s1052" style="position:absolute;left:37072;top:4975;width:529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" filled="f" stroked="f">
                <v:textbox inset="0,0,0,0">
                  <w:txbxContent>
                    <w:p w14:paraId="480CC489" w14:textId="77777777" w:rsidR="00C74A3C" w:rsidRDefault="001E7F09">
                      <w:pPr>
                        <w:spacing w:after="160" w:line="259" w:lineRule="auto"/>
                        <w:ind w:left="0" w:firstLine="0"/>
                      </w:pPr>
                      <w:r>
                        <w:rPr>
                          <w:b w:val="0"/>
                          <w:sz w:val="16"/>
                        </w:rPr>
                        <w:t xml:space="preserve">Oktober </w:t>
                      </w:r>
                    </w:p>
                  </w:txbxContent>
                </v:textbox>
              </v:rect>
              <v:rect id="Rectangle 8411" o:spid="_x0000_s1053" style="position:absolute;left:41050;top:4975;width:2921;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" filled="f" stroked="f">
                <v:textbox inset="0,0,0,0">
                  <w:txbxContent>
                    <w:p w14:paraId="274CFD5C" w14:textId="77777777" w:rsidR="00C74A3C" w:rsidRDefault="001E7F09">
                      <w:pPr>
                        <w:spacing w:after="160" w:line="259" w:lineRule="auto"/>
                        <w:ind w:left="0" w:firstLine="0"/>
                      </w:pPr>
                      <w:r>
                        <w:rPr>
                          <w:b w:val="0"/>
                          <w:sz w:val="16"/>
                        </w:rPr>
                        <w:t>2019</w:t>
                      </w:r>
                    </w:p>
                  </w:txbxContent>
                </v:textbox>
              </v:rect>
              <v:rect id="Rectangle 8412" o:spid="_x0000_s1054" style="position:absolute;left:43229;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" filled="f" stroked="f">
                <v:textbox inset="0,0,0,0">
                  <w:txbxContent>
                    <w:p w14:paraId="5B9F4A1E" w14:textId="77777777" w:rsidR="00C74A3C" w:rsidRDefault="001E7F09">
                      <w:pPr>
                        <w:spacing w:after="160" w:line="259" w:lineRule="auto"/>
                        <w:ind w:left="0" w:firstLine="0"/>
                      </w:pPr>
                      <w:r>
                        <w:rPr>
                          <w:b w:val="0"/>
                          <w:sz w:val="16"/>
                        </w:rPr>
                        <w:t xml:space="preserve"> </w:t>
                      </w:r>
                    </w:p>
                  </w:txbxContent>
                </v:textbox>
              </v:rect>
              <v:shape id="Shape 8694" o:spid="_x0000_s1055" style="position:absolute;top:5977;width:48517;height:92;visibility:visible;mso-wrap-style:square;v-text-anchor:top" coordsize="48517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" path="m,l4851781,r,9144l,9144,,e" fillcolor="black" stroked="f" strokeweight="0">
                <v:stroke miterlimit="83231f" joinstyle="miter"/>
                <v:path arrowok="t" textboxrect="0,0,48517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84" o:spid="_x0000_s1056" type="#_x0000_t75" style="position:absolute;left:49472;width:12288;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8411" w14:textId="77777777" w:rsidR="00C74A3C" w:rsidRDefault="001E7F09">
    <w:pPr>
      <w:spacing w:after="0" w:line="259" w:lineRule="auto"/>
      <w:ind w:left="-1133" w:right="607" w:firstLine="0"/>
    </w:pPr>
    <w:r>
      <w:rPr>
        <w:rFonts w:ascii="Calibri" w:eastAsia="Calibri" w:hAnsi="Calibri" w:cs="Calibri"/>
        <w:b w:val="0"/>
        <w:noProof/>
      </w:rPr>
      <mc:AlternateContent>
        <mc:Choice Requires="wpg">
          <w:drawing>
            <wp:anchor distT="0" distB="0" distL="114300" distR="114300" simplePos="0" relativeHeight="251659264" behindDoc="0" locked="0" layoutInCell="1" allowOverlap="1" wp14:anchorId="3D5F57D0" wp14:editId="0DB8A174">
              <wp:simplePos x="0" y="0"/>
              <wp:positionH relativeFrom="page">
                <wp:posOffset>701040</wp:posOffset>
              </wp:positionH>
              <wp:positionV relativeFrom="page">
                <wp:posOffset>257175</wp:posOffset>
              </wp:positionV>
              <wp:extent cx="6176010" cy="603885"/>
              <wp:effectExtent l="0" t="0" r="0" b="0"/>
              <wp:wrapSquare wrapText="bothSides"/>
              <wp:docPr id="8317" name="Group 8317"/>
              <wp:cNvGraphicFramePr/>
              <a:graphic xmlns:a="http://schemas.openxmlformats.org/drawingml/2006/main">
                <a:graphicData uri="http://schemas.microsoft.com/office/word/2010/wordprocessingGroup">
                  <wpg:wgp>
                    <wpg:cNvGrpSpPr/>
                    <wpg:grpSpPr>
                      <a:xfrm>
                        <a:off x="0" y="0"/>
                        <a:ext cx="6176010" cy="603885"/>
                        <a:chOff x="0" y="0"/>
                        <a:chExt cx="6176010" cy="603885"/>
                      </a:xfrm>
                    </wpg:grpSpPr>
                    <wps:wsp>
                      <wps:cNvPr id="8320" name="Rectangle 8320"/>
                      <wps:cNvSpPr/>
                      <wps:spPr>
                        <a:xfrm>
                          <a:off x="18288" y="227795"/>
                          <a:ext cx="1056552" cy="132952"/>
                        </a:xfrm>
                        <a:prstGeom prst="rect">
                          <a:avLst/>
                        </a:prstGeom>
                        <a:ln>
                          <a:noFill/>
                        </a:ln>
                      </wps:spPr>
                      <wps:txbx>
                        <w:txbxContent>
                          <w:p w14:paraId="43617486" w14:textId="77777777" w:rsidR="00C74A3C" w:rsidRDefault="001E7F09">
                            <w:pPr>
                              <w:spacing w:after="160" w:line="259" w:lineRule="auto"/>
                              <w:ind w:left="0" w:firstLine="0"/>
                            </w:pPr>
                            <w:r>
                              <w:rPr>
                                <w:b w:val="0"/>
                                <w:sz w:val="16"/>
                              </w:rPr>
                              <w:t>Allgemeinbildung</w:t>
                            </w:r>
                          </w:p>
                        </w:txbxContent>
                      </wps:txbx>
                      <wps:bodyPr horzOverflow="overflow" vert="horz" lIns="0" tIns="0" rIns="0" bIns="0" rtlCol="0">
                        <a:noAutofit/>
                      </wps:bodyPr>
                    </wps:wsp>
                    <wps:wsp>
                      <wps:cNvPr id="8321" name="Rectangle 8321"/>
                      <wps:cNvSpPr/>
                      <wps:spPr>
                        <a:xfrm>
                          <a:off x="812546" y="227795"/>
                          <a:ext cx="37210" cy="132952"/>
                        </a:xfrm>
                        <a:prstGeom prst="rect">
                          <a:avLst/>
                        </a:prstGeom>
                        <a:ln>
                          <a:noFill/>
                        </a:ln>
                      </wps:spPr>
                      <wps:txbx>
                        <w:txbxContent>
                          <w:p w14:paraId="3C9C6C21"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22" name="Rectangle 8322"/>
                      <wps:cNvSpPr/>
                      <wps:spPr>
                        <a:xfrm>
                          <a:off x="839978" y="227795"/>
                          <a:ext cx="41013" cy="132952"/>
                        </a:xfrm>
                        <a:prstGeom prst="rect">
                          <a:avLst/>
                        </a:prstGeom>
                        <a:ln>
                          <a:noFill/>
                        </a:ln>
                      </wps:spPr>
                      <wps:txbx>
                        <w:txbxContent>
                          <w:p w14:paraId="3D51CAAB"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23" name="Rectangle 8323"/>
                      <wps:cNvSpPr/>
                      <wps:spPr>
                        <a:xfrm>
                          <a:off x="870508" y="227795"/>
                          <a:ext cx="257484" cy="132952"/>
                        </a:xfrm>
                        <a:prstGeom prst="rect">
                          <a:avLst/>
                        </a:prstGeom>
                        <a:ln>
                          <a:noFill/>
                        </a:ln>
                      </wps:spPr>
                      <wps:txbx>
                        <w:txbxContent>
                          <w:p w14:paraId="6AB7C6D5" w14:textId="77777777" w:rsidR="00C74A3C" w:rsidRDefault="001E7F09">
                            <w:pPr>
                              <w:spacing w:after="160" w:line="259" w:lineRule="auto"/>
                              <w:ind w:left="0" w:firstLine="0"/>
                            </w:pPr>
                            <w:r>
                              <w:rPr>
                                <w:b w:val="0"/>
                                <w:sz w:val="16"/>
                              </w:rPr>
                              <w:t>ABU</w:t>
                            </w:r>
                          </w:p>
                        </w:txbxContent>
                      </wps:txbx>
                      <wps:bodyPr horzOverflow="overflow" vert="horz" lIns="0" tIns="0" rIns="0" bIns="0" rtlCol="0">
                        <a:noAutofit/>
                      </wps:bodyPr>
                    </wps:wsp>
                    <wps:wsp>
                      <wps:cNvPr id="8324" name="Rectangle 8324"/>
                      <wps:cNvSpPr/>
                      <wps:spPr>
                        <a:xfrm>
                          <a:off x="1064105" y="227795"/>
                          <a:ext cx="41013" cy="132952"/>
                        </a:xfrm>
                        <a:prstGeom prst="rect">
                          <a:avLst/>
                        </a:prstGeom>
                        <a:ln>
                          <a:noFill/>
                        </a:ln>
                      </wps:spPr>
                      <wps:txbx>
                        <w:txbxContent>
                          <w:p w14:paraId="52BE699E"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25" name="Rectangle 8325"/>
                      <wps:cNvSpPr/>
                      <wps:spPr>
                        <a:xfrm>
                          <a:off x="1096010" y="227795"/>
                          <a:ext cx="37210" cy="132952"/>
                        </a:xfrm>
                        <a:prstGeom prst="rect">
                          <a:avLst/>
                        </a:prstGeom>
                        <a:ln>
                          <a:noFill/>
                        </a:ln>
                      </wps:spPr>
                      <wps:txbx>
                        <w:txbxContent>
                          <w:p w14:paraId="44B27A1C"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26" name="Rectangle 8326"/>
                      <wps:cNvSpPr/>
                      <wps:spPr>
                        <a:xfrm>
                          <a:off x="2903855" y="227795"/>
                          <a:ext cx="710796" cy="132952"/>
                        </a:xfrm>
                        <a:prstGeom prst="rect">
                          <a:avLst/>
                        </a:prstGeom>
                        <a:ln>
                          <a:noFill/>
                        </a:ln>
                      </wps:spPr>
                      <wps:txbx>
                        <w:txbxContent>
                          <w:p w14:paraId="3176F38F" w14:textId="77777777" w:rsidR="00C74A3C" w:rsidRDefault="001E7F09">
                            <w:pPr>
                              <w:spacing w:after="160" w:line="259" w:lineRule="auto"/>
                              <w:ind w:left="0" w:firstLine="0"/>
                            </w:pPr>
                            <w:r>
                              <w:rPr>
                                <w:b w:val="0"/>
                                <w:sz w:val="16"/>
                              </w:rPr>
                              <w:t>Gesellschaft</w:t>
                            </w:r>
                          </w:p>
                        </w:txbxContent>
                      </wps:txbx>
                      <wps:bodyPr horzOverflow="overflow" vert="horz" lIns="0" tIns="0" rIns="0" bIns="0" rtlCol="0">
                        <a:noAutofit/>
                      </wps:bodyPr>
                    </wps:wsp>
                    <wps:wsp>
                      <wps:cNvPr id="8327" name="Rectangle 8327"/>
                      <wps:cNvSpPr/>
                      <wps:spPr>
                        <a:xfrm>
                          <a:off x="3437509" y="227795"/>
                          <a:ext cx="37210" cy="132952"/>
                        </a:xfrm>
                        <a:prstGeom prst="rect">
                          <a:avLst/>
                        </a:prstGeom>
                        <a:ln>
                          <a:noFill/>
                        </a:ln>
                      </wps:spPr>
                      <wps:txbx>
                        <w:txbxContent>
                          <w:p w14:paraId="7DE41BDE"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28" name="Rectangle 8328"/>
                      <wps:cNvSpPr/>
                      <wps:spPr>
                        <a:xfrm>
                          <a:off x="18288" y="361907"/>
                          <a:ext cx="73198" cy="132952"/>
                        </a:xfrm>
                        <a:prstGeom prst="rect">
                          <a:avLst/>
                        </a:prstGeom>
                        <a:ln>
                          <a:noFill/>
                        </a:ln>
                      </wps:spPr>
                      <wps:txbx>
                        <w:txbxContent>
                          <w:p w14:paraId="3D646C38" w14:textId="77777777" w:rsidR="00C74A3C" w:rsidRDefault="001E7F09">
                            <w:pPr>
                              <w:spacing w:after="160" w:line="259" w:lineRule="auto"/>
                              <w:ind w:left="0" w:firstLine="0"/>
                            </w:pPr>
                            <w:r>
                              <w:rPr>
                                <w:b w:val="0"/>
                                <w:sz w:val="16"/>
                              </w:rPr>
                              <w:t>6</w:t>
                            </w:r>
                          </w:p>
                        </w:txbxContent>
                      </wps:txbx>
                      <wps:bodyPr horzOverflow="overflow" vert="horz" lIns="0" tIns="0" rIns="0" bIns="0" rtlCol="0">
                        <a:noAutofit/>
                      </wps:bodyPr>
                    </wps:wsp>
                    <wps:wsp>
                      <wps:cNvPr id="8329" name="Rectangle 8329"/>
                      <wps:cNvSpPr/>
                      <wps:spPr>
                        <a:xfrm>
                          <a:off x="73324" y="361907"/>
                          <a:ext cx="618042" cy="132952"/>
                        </a:xfrm>
                        <a:prstGeom prst="rect">
                          <a:avLst/>
                        </a:prstGeom>
                        <a:ln>
                          <a:noFill/>
                        </a:ln>
                      </wps:spPr>
                      <wps:txbx>
                        <w:txbxContent>
                          <w:p w14:paraId="04D64BC7" w14:textId="77777777" w:rsidR="00C74A3C" w:rsidRDefault="001E7F09">
                            <w:pPr>
                              <w:spacing w:after="160" w:line="259" w:lineRule="auto"/>
                              <w:ind w:left="0" w:firstLine="0"/>
                            </w:pPr>
                            <w:r>
                              <w:rPr>
                                <w:b w:val="0"/>
                                <w:sz w:val="16"/>
                              </w:rPr>
                              <w:t>. Semester</w:t>
                            </w:r>
                          </w:p>
                        </w:txbxContent>
                      </wps:txbx>
                      <wps:bodyPr horzOverflow="overflow" vert="horz" lIns="0" tIns="0" rIns="0" bIns="0" rtlCol="0">
                        <a:noAutofit/>
                      </wps:bodyPr>
                    </wps:wsp>
                    <wps:wsp>
                      <wps:cNvPr id="8330" name="Rectangle 8330"/>
                      <wps:cNvSpPr/>
                      <wps:spPr>
                        <a:xfrm>
                          <a:off x="536753" y="361907"/>
                          <a:ext cx="37210" cy="132952"/>
                        </a:xfrm>
                        <a:prstGeom prst="rect">
                          <a:avLst/>
                        </a:prstGeom>
                        <a:ln>
                          <a:noFill/>
                        </a:ln>
                      </wps:spPr>
                      <wps:txbx>
                        <w:txbxContent>
                          <w:p w14:paraId="3D348B2F"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3" name="Rectangle 8333"/>
                      <wps:cNvSpPr/>
                      <wps:spPr>
                        <a:xfrm>
                          <a:off x="1515110" y="361907"/>
                          <a:ext cx="1123775" cy="132952"/>
                        </a:xfrm>
                        <a:prstGeom prst="rect">
                          <a:avLst/>
                        </a:prstGeom>
                        <a:ln>
                          <a:noFill/>
                        </a:ln>
                      </wps:spPr>
                      <wps:txbx>
                        <w:txbxContent>
                          <w:p w14:paraId="7061995D" w14:textId="77777777" w:rsidR="00C74A3C" w:rsidRDefault="001E7F09">
                            <w:pPr>
                              <w:spacing w:after="160" w:line="259" w:lineRule="auto"/>
                              <w:ind w:left="0" w:firstLine="0"/>
                            </w:pPr>
                            <w:r>
                              <w:rPr>
                                <w:b w:val="0"/>
                                <w:sz w:val="16"/>
                              </w:rPr>
                              <w:t>Themenkreis: Staat</w:t>
                            </w:r>
                          </w:p>
                        </w:txbxContent>
                      </wps:txbx>
                      <wps:bodyPr horzOverflow="overflow" vert="horz" lIns="0" tIns="0" rIns="0" bIns="0" rtlCol="0">
                        <a:noAutofit/>
                      </wps:bodyPr>
                    </wps:wsp>
                    <wps:wsp>
                      <wps:cNvPr id="8334" name="Rectangle 8334"/>
                      <wps:cNvSpPr/>
                      <wps:spPr>
                        <a:xfrm>
                          <a:off x="2361311" y="361907"/>
                          <a:ext cx="37210" cy="132952"/>
                        </a:xfrm>
                        <a:prstGeom prst="rect">
                          <a:avLst/>
                        </a:prstGeom>
                        <a:ln>
                          <a:noFill/>
                        </a:ln>
                      </wps:spPr>
                      <wps:txbx>
                        <w:txbxContent>
                          <w:p w14:paraId="610F3D7E"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5" name="Rectangle 8335"/>
                      <wps:cNvSpPr/>
                      <wps:spPr>
                        <a:xfrm>
                          <a:off x="2388743" y="361907"/>
                          <a:ext cx="1081812" cy="132952"/>
                        </a:xfrm>
                        <a:prstGeom prst="rect">
                          <a:avLst/>
                        </a:prstGeom>
                        <a:ln>
                          <a:noFill/>
                        </a:ln>
                      </wps:spPr>
                      <wps:txbx>
                        <w:txbxContent>
                          <w:p w14:paraId="2425246F" w14:textId="77777777" w:rsidR="00C74A3C" w:rsidRDefault="001E7F09">
                            <w:pPr>
                              <w:spacing w:after="160" w:line="259" w:lineRule="auto"/>
                              <w:ind w:left="0" w:firstLine="0"/>
                            </w:pPr>
                            <w:r>
                              <w:rPr>
                                <w:b w:val="0"/>
                                <w:sz w:val="16"/>
                              </w:rPr>
                              <w:t>und Gemeinschaft</w:t>
                            </w:r>
                          </w:p>
                        </w:txbxContent>
                      </wps:txbx>
                      <wps:bodyPr horzOverflow="overflow" vert="horz" lIns="0" tIns="0" rIns="0" bIns="0" rtlCol="0">
                        <a:noAutofit/>
                      </wps:bodyPr>
                    </wps:wsp>
                    <wps:wsp>
                      <wps:cNvPr id="8336" name="Rectangle 8336"/>
                      <wps:cNvSpPr/>
                      <wps:spPr>
                        <a:xfrm>
                          <a:off x="3202559" y="361907"/>
                          <a:ext cx="37210" cy="132952"/>
                        </a:xfrm>
                        <a:prstGeom prst="rect">
                          <a:avLst/>
                        </a:prstGeom>
                        <a:ln>
                          <a:noFill/>
                        </a:ln>
                      </wps:spPr>
                      <wps:txbx>
                        <w:txbxContent>
                          <w:p w14:paraId="78D567A4"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7" name="Rectangle 8337"/>
                      <wps:cNvSpPr/>
                      <wps:spPr>
                        <a:xfrm>
                          <a:off x="3229991" y="361907"/>
                          <a:ext cx="54322" cy="132952"/>
                        </a:xfrm>
                        <a:prstGeom prst="rect">
                          <a:avLst/>
                        </a:prstGeom>
                        <a:ln>
                          <a:noFill/>
                        </a:ln>
                      </wps:spPr>
                      <wps:txbx>
                        <w:txbxContent>
                          <w:p w14:paraId="4FD7A070"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38" name="Rectangle 8338"/>
                      <wps:cNvSpPr/>
                      <wps:spPr>
                        <a:xfrm>
                          <a:off x="3271139" y="361907"/>
                          <a:ext cx="37210" cy="132952"/>
                        </a:xfrm>
                        <a:prstGeom prst="rect">
                          <a:avLst/>
                        </a:prstGeom>
                        <a:ln>
                          <a:noFill/>
                        </a:ln>
                      </wps:spPr>
                      <wps:txbx>
                        <w:txbxContent>
                          <w:p w14:paraId="1F2F0642"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9" name="Rectangle 8339"/>
                      <wps:cNvSpPr/>
                      <wps:spPr>
                        <a:xfrm>
                          <a:off x="3298825" y="361907"/>
                          <a:ext cx="2032981" cy="132952"/>
                        </a:xfrm>
                        <a:prstGeom prst="rect">
                          <a:avLst/>
                        </a:prstGeom>
                        <a:ln>
                          <a:noFill/>
                        </a:ln>
                      </wps:spPr>
                      <wps:txbx>
                        <w:txbxContent>
                          <w:p w14:paraId="7A3C2321" w14:textId="77777777" w:rsidR="00C74A3C" w:rsidRDefault="001E7F09">
                            <w:pPr>
                              <w:spacing w:after="160" w:line="259" w:lineRule="auto"/>
                              <w:ind w:left="0" w:firstLine="0"/>
                            </w:pPr>
                            <w:r>
                              <w:rPr>
                                <w:b w:val="0"/>
                                <w:sz w:val="16"/>
                              </w:rPr>
                              <w:t>Mitbestimmung und Veränderung</w:t>
                            </w:r>
                          </w:p>
                        </w:txbxContent>
                      </wps:txbx>
                      <wps:bodyPr horzOverflow="overflow" vert="horz" lIns="0" tIns="0" rIns="0" bIns="0" rtlCol="0">
                        <a:noAutofit/>
                      </wps:bodyPr>
                    </wps:wsp>
                    <wps:wsp>
                      <wps:cNvPr id="8340" name="Rectangle 8340"/>
                      <wps:cNvSpPr/>
                      <wps:spPr>
                        <a:xfrm>
                          <a:off x="4827397" y="361907"/>
                          <a:ext cx="37210" cy="132952"/>
                        </a:xfrm>
                        <a:prstGeom prst="rect">
                          <a:avLst/>
                        </a:prstGeom>
                        <a:ln>
                          <a:noFill/>
                        </a:ln>
                      </wps:spPr>
                      <wps:txbx>
                        <w:txbxContent>
                          <w:p w14:paraId="143AC9A8"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31" name="Rectangle 8331"/>
                      <wps:cNvSpPr/>
                      <wps:spPr>
                        <a:xfrm>
                          <a:off x="18288" y="497543"/>
                          <a:ext cx="777340" cy="132952"/>
                        </a:xfrm>
                        <a:prstGeom prst="rect">
                          <a:avLst/>
                        </a:prstGeom>
                        <a:ln>
                          <a:noFill/>
                        </a:ln>
                      </wps:spPr>
                      <wps:txbx>
                        <w:txbxContent>
                          <w:p w14:paraId="55900AD4" w14:textId="77777777" w:rsidR="00C74A3C" w:rsidRDefault="001E7F09">
                            <w:pPr>
                              <w:spacing w:after="160" w:line="259" w:lineRule="auto"/>
                              <w:ind w:left="0" w:firstLine="0"/>
                            </w:pPr>
                            <w:r>
                              <w:rPr>
                                <w:b w:val="0"/>
                                <w:sz w:val="16"/>
                              </w:rPr>
                              <w:t>Auftragsblatt</w:t>
                            </w:r>
                          </w:p>
                        </w:txbxContent>
                      </wps:txbx>
                      <wps:bodyPr horzOverflow="overflow" vert="horz" lIns="0" tIns="0" rIns="0" bIns="0" rtlCol="0">
                        <a:noAutofit/>
                      </wps:bodyPr>
                    </wps:wsp>
                    <wps:wsp>
                      <wps:cNvPr id="8332" name="Rectangle 8332"/>
                      <wps:cNvSpPr/>
                      <wps:spPr>
                        <a:xfrm>
                          <a:off x="602234" y="497543"/>
                          <a:ext cx="37210" cy="132952"/>
                        </a:xfrm>
                        <a:prstGeom prst="rect">
                          <a:avLst/>
                        </a:prstGeom>
                        <a:ln>
                          <a:noFill/>
                        </a:ln>
                      </wps:spPr>
                      <wps:txbx>
                        <w:txbxContent>
                          <w:p w14:paraId="1983F2DD"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41" name="Rectangle 8341"/>
                      <wps:cNvSpPr/>
                      <wps:spPr>
                        <a:xfrm>
                          <a:off x="2019935" y="497543"/>
                          <a:ext cx="985663" cy="132952"/>
                        </a:xfrm>
                        <a:prstGeom prst="rect">
                          <a:avLst/>
                        </a:prstGeom>
                        <a:ln>
                          <a:noFill/>
                        </a:ln>
                      </wps:spPr>
                      <wps:txbx>
                        <w:txbxContent>
                          <w:p w14:paraId="4CC3C3B6" w14:textId="77777777" w:rsidR="00C74A3C" w:rsidRDefault="001E7F09">
                            <w:pPr>
                              <w:spacing w:after="160" w:line="259" w:lineRule="auto"/>
                              <w:ind w:left="0" w:firstLine="0"/>
                            </w:pPr>
                            <w:r>
                              <w:rPr>
                                <w:b w:val="0"/>
                                <w:sz w:val="16"/>
                              </w:rPr>
                              <w:t xml:space="preserve">Auswertung der </w:t>
                            </w:r>
                          </w:p>
                        </w:txbxContent>
                      </wps:txbx>
                      <wps:bodyPr horzOverflow="overflow" vert="horz" lIns="0" tIns="0" rIns="0" bIns="0" rtlCol="0">
                        <a:noAutofit/>
                      </wps:bodyPr>
                    </wps:wsp>
                    <wps:wsp>
                      <wps:cNvPr id="8342" name="Rectangle 8342"/>
                      <wps:cNvSpPr/>
                      <wps:spPr>
                        <a:xfrm>
                          <a:off x="2760599" y="497543"/>
                          <a:ext cx="1153516" cy="132952"/>
                        </a:xfrm>
                        <a:prstGeom prst="rect">
                          <a:avLst/>
                        </a:prstGeom>
                        <a:ln>
                          <a:noFill/>
                        </a:ln>
                      </wps:spPr>
                      <wps:txbx>
                        <w:txbxContent>
                          <w:p w14:paraId="38CA5280" w14:textId="77777777" w:rsidR="00C74A3C" w:rsidRDefault="001E7F09">
                            <w:pPr>
                              <w:spacing w:after="160" w:line="259" w:lineRule="auto"/>
                              <w:ind w:left="0" w:firstLine="0"/>
                            </w:pPr>
                            <w:r>
                              <w:rPr>
                                <w:b w:val="0"/>
                                <w:sz w:val="16"/>
                              </w:rPr>
                              <w:t xml:space="preserve">nationalen Wahlen </w:t>
                            </w:r>
                          </w:p>
                        </w:txbxContent>
                      </wps:txbx>
                      <wps:bodyPr horzOverflow="overflow" vert="horz" lIns="0" tIns="0" rIns="0" bIns="0" rtlCol="0">
                        <a:noAutofit/>
                      </wps:bodyPr>
                    </wps:wsp>
                    <wps:wsp>
                      <wps:cNvPr id="8343" name="Rectangle 8343"/>
                      <wps:cNvSpPr/>
                      <wps:spPr>
                        <a:xfrm>
                          <a:off x="3628009" y="497543"/>
                          <a:ext cx="67902" cy="132952"/>
                        </a:xfrm>
                        <a:prstGeom prst="rect">
                          <a:avLst/>
                        </a:prstGeom>
                        <a:ln>
                          <a:noFill/>
                        </a:ln>
                      </wps:spPr>
                      <wps:txbx>
                        <w:txbxContent>
                          <w:p w14:paraId="5BA45604"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344" name="Rectangle 8344"/>
                      <wps:cNvSpPr/>
                      <wps:spPr>
                        <a:xfrm>
                          <a:off x="3679825" y="497543"/>
                          <a:ext cx="37210" cy="132952"/>
                        </a:xfrm>
                        <a:prstGeom prst="rect">
                          <a:avLst/>
                        </a:prstGeom>
                        <a:ln>
                          <a:noFill/>
                        </a:ln>
                      </wps:spPr>
                      <wps:txbx>
                        <w:txbxContent>
                          <w:p w14:paraId="615E4739"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345" name="Rectangle 8345"/>
                      <wps:cNvSpPr/>
                      <wps:spPr>
                        <a:xfrm>
                          <a:off x="3707257" y="497543"/>
                          <a:ext cx="529498" cy="132952"/>
                        </a:xfrm>
                        <a:prstGeom prst="rect">
                          <a:avLst/>
                        </a:prstGeom>
                        <a:ln>
                          <a:noFill/>
                        </a:ln>
                      </wps:spPr>
                      <wps:txbx>
                        <w:txbxContent>
                          <w:p w14:paraId="29CA6A82" w14:textId="77777777" w:rsidR="00C74A3C" w:rsidRDefault="001E7F09">
                            <w:pPr>
                              <w:spacing w:after="160" w:line="259" w:lineRule="auto"/>
                              <w:ind w:left="0" w:firstLine="0"/>
                            </w:pPr>
                            <w:r>
                              <w:rPr>
                                <w:b w:val="0"/>
                                <w:sz w:val="16"/>
                              </w:rPr>
                              <w:t xml:space="preserve">Oktober </w:t>
                            </w:r>
                          </w:p>
                        </w:txbxContent>
                      </wps:txbx>
                      <wps:bodyPr horzOverflow="overflow" vert="horz" lIns="0" tIns="0" rIns="0" bIns="0" rtlCol="0">
                        <a:noAutofit/>
                      </wps:bodyPr>
                    </wps:wsp>
                    <wps:wsp>
                      <wps:cNvPr id="8346" name="Rectangle 8346"/>
                      <wps:cNvSpPr/>
                      <wps:spPr>
                        <a:xfrm>
                          <a:off x="4105021" y="497543"/>
                          <a:ext cx="292103" cy="132952"/>
                        </a:xfrm>
                        <a:prstGeom prst="rect">
                          <a:avLst/>
                        </a:prstGeom>
                        <a:ln>
                          <a:noFill/>
                        </a:ln>
                      </wps:spPr>
                      <wps:txbx>
                        <w:txbxContent>
                          <w:p w14:paraId="184AFC79" w14:textId="77777777" w:rsidR="00C74A3C" w:rsidRDefault="001E7F09">
                            <w:pPr>
                              <w:spacing w:after="160" w:line="259" w:lineRule="auto"/>
                              <w:ind w:left="0" w:firstLine="0"/>
                            </w:pPr>
                            <w:r>
                              <w:rPr>
                                <w:b w:val="0"/>
                                <w:sz w:val="16"/>
                              </w:rPr>
                              <w:t>2019</w:t>
                            </w:r>
                          </w:p>
                        </w:txbxContent>
                      </wps:txbx>
                      <wps:bodyPr horzOverflow="overflow" vert="horz" lIns="0" tIns="0" rIns="0" bIns="0" rtlCol="0">
                        <a:noAutofit/>
                      </wps:bodyPr>
                    </wps:wsp>
                    <wps:wsp>
                      <wps:cNvPr id="8347" name="Rectangle 8347"/>
                      <wps:cNvSpPr/>
                      <wps:spPr>
                        <a:xfrm>
                          <a:off x="4322953" y="497543"/>
                          <a:ext cx="37210" cy="132952"/>
                        </a:xfrm>
                        <a:prstGeom prst="rect">
                          <a:avLst/>
                        </a:prstGeom>
                        <a:ln>
                          <a:noFill/>
                        </a:ln>
                      </wps:spPr>
                      <wps:txbx>
                        <w:txbxContent>
                          <w:p w14:paraId="7BD4F140"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692" name="Shape 8692"/>
                      <wps:cNvSpPr/>
                      <wps:spPr>
                        <a:xfrm>
                          <a:off x="0" y="597789"/>
                          <a:ext cx="4851781" cy="9144"/>
                        </a:xfrm>
                        <a:custGeom>
                          <a:avLst/>
                          <a:gdLst/>
                          <a:ahLst/>
                          <a:cxnLst/>
                          <a:rect l="0" t="0" r="0" b="0"/>
                          <a:pathLst>
                            <a:path w="4851781" h="9144">
                              <a:moveTo>
                                <a:pt x="0" y="0"/>
                              </a:moveTo>
                              <a:lnTo>
                                <a:pt x="4851781" y="0"/>
                              </a:lnTo>
                              <a:lnTo>
                                <a:pt x="4851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19" name="Picture 8319"/>
                        <pic:cNvPicPr/>
                      </pic:nvPicPr>
                      <pic:blipFill>
                        <a:blip r:embed="rId1"/>
                        <a:stretch>
                          <a:fillRect/>
                        </a:stretch>
                      </pic:blipFill>
                      <pic:spPr>
                        <a:xfrm>
                          <a:off x="4947285" y="0"/>
                          <a:ext cx="1228725" cy="581025"/>
                        </a:xfrm>
                        <a:prstGeom prst="rect">
                          <a:avLst/>
                        </a:prstGeom>
                      </pic:spPr>
                    </pic:pic>
                  </wpg:wgp>
                </a:graphicData>
              </a:graphic>
            </wp:anchor>
          </w:drawing>
        </mc:Choice>
        <mc:Fallback>
          <w:pict>
            <v:group w14:anchorId="3D5F57D0" id="Group 8317" o:spid="_x0000_s1057" style="position:absolute;left:0;text-align:left;margin-left:55.2pt;margin-top:20.25pt;width:486.3pt;height:47.55pt;z-index:251659264;mso-position-horizontal-relative:page;mso-position-vertical-relative:page" coordsize="61760,6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">
              <v:rect id="Rectangle 8320" o:spid="_x0000_s1058" style="position:absolute;left:182;top:2277;width:10566;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" filled="f" stroked="f">
                <v:textbox inset="0,0,0,0">
                  <w:txbxContent>
                    <w:p w14:paraId="43617486" w14:textId="77777777" w:rsidR="00C74A3C" w:rsidRDefault="001E7F09">
                      <w:pPr>
                        <w:spacing w:after="160" w:line="259" w:lineRule="auto"/>
                        <w:ind w:left="0" w:firstLine="0"/>
                      </w:pPr>
                      <w:r>
                        <w:rPr>
                          <w:b w:val="0"/>
                          <w:sz w:val="16"/>
                        </w:rPr>
                        <w:t>Allgemeinbildung</w:t>
                      </w:r>
                    </w:p>
                  </w:txbxContent>
                </v:textbox>
              </v:rect>
              <v:rect id="Rectangle 8321" o:spid="_x0000_s1059" style="position:absolute;left:8125;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" filled="f" stroked="f">
                <v:textbox inset="0,0,0,0">
                  <w:txbxContent>
                    <w:p w14:paraId="3C9C6C21" w14:textId="77777777" w:rsidR="00C74A3C" w:rsidRDefault="001E7F09">
                      <w:pPr>
                        <w:spacing w:after="160" w:line="259" w:lineRule="auto"/>
                        <w:ind w:left="0" w:firstLine="0"/>
                      </w:pPr>
                      <w:r>
                        <w:rPr>
                          <w:b w:val="0"/>
                          <w:sz w:val="16"/>
                        </w:rPr>
                        <w:t xml:space="preserve"> </w:t>
                      </w:r>
                    </w:p>
                  </w:txbxContent>
                </v:textbox>
              </v:rect>
              <v:rect id="Rectangle 8322" o:spid="_x0000_s1060" style="position:absolute;left:8399;top:2277;width:41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" filled="f" stroked="f">
                <v:textbox inset="0,0,0,0">
                  <w:txbxContent>
                    <w:p w14:paraId="3D51CAAB" w14:textId="77777777" w:rsidR="00C74A3C" w:rsidRDefault="001E7F09">
                      <w:pPr>
                        <w:spacing w:after="160" w:line="259" w:lineRule="auto"/>
                        <w:ind w:left="0" w:firstLine="0"/>
                      </w:pPr>
                      <w:r>
                        <w:rPr>
                          <w:b w:val="0"/>
                          <w:sz w:val="16"/>
                        </w:rPr>
                        <w:t>(</w:t>
                      </w:r>
                    </w:p>
                  </w:txbxContent>
                </v:textbox>
              </v:rect>
              <v:rect id="Rectangle 8323" o:spid="_x0000_s1061" style="position:absolute;left:8705;top:2277;width:2574;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uUxQAAAN0AAAAPAAAAZHJzL2Rvd25yZXYueG1sRI9Bi8Iw&#10;FITvgv8hPGFvmqqw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Cm/nuUxQAAAN0AAAAP&#10;AAAAAAAAAAAAAAAAAAcCAABkcnMvZG93bnJldi54bWxQSwUGAAAAAAMAAwC3AAAA+QIAAAAA&#10;" filled="f" stroked="f">
                <v:textbox inset="0,0,0,0">
                  <w:txbxContent>
                    <w:p w14:paraId="6AB7C6D5" w14:textId="77777777" w:rsidR="00C74A3C" w:rsidRDefault="001E7F09">
                      <w:pPr>
                        <w:spacing w:after="160" w:line="259" w:lineRule="auto"/>
                        <w:ind w:left="0" w:firstLine="0"/>
                      </w:pPr>
                      <w:r>
                        <w:rPr>
                          <w:b w:val="0"/>
                          <w:sz w:val="16"/>
                        </w:rPr>
                        <w:t>ABU</w:t>
                      </w:r>
                    </w:p>
                  </w:txbxContent>
                </v:textbox>
              </v:rect>
              <v:rect id="Rectangle 8324" o:spid="_x0000_s1062" style="position:absolute;left:10641;top:2277;width:41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g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F/9b3i8CU9ATu4AAAD//wMAUEsBAi0AFAAGAAgAAAAhANvh9svuAAAAhQEAABMAAAAAAAAA&#10;AAAAAAAAAAAAAFtDb250ZW50X1R5cGVzXS54bWxQSwECLQAUAAYACAAAACEAWvQsW78AAAAVAQAA&#10;CwAAAAAAAAAAAAAAAAAfAQAAX3JlbHMvLnJlbHNQSwECLQAUAAYACAAAACEAKRfj4MYAAADdAAAA&#10;DwAAAAAAAAAAAAAAAAAHAgAAZHJzL2Rvd25yZXYueG1sUEsFBgAAAAADAAMAtwAAAPoCAAAAAA==&#10;" filled="f" stroked="f">
                <v:textbox inset="0,0,0,0">
                  <w:txbxContent>
                    <w:p w14:paraId="52BE699E" w14:textId="77777777" w:rsidR="00C74A3C" w:rsidRDefault="001E7F09">
                      <w:pPr>
                        <w:spacing w:after="160" w:line="259" w:lineRule="auto"/>
                        <w:ind w:left="0" w:firstLine="0"/>
                      </w:pPr>
                      <w:r>
                        <w:rPr>
                          <w:b w:val="0"/>
                          <w:sz w:val="16"/>
                        </w:rPr>
                        <w:t>)</w:t>
                      </w:r>
                    </w:p>
                  </w:txbxContent>
                </v:textbox>
              </v:rect>
              <v:rect id="Rectangle 8325" o:spid="_x0000_s1063" style="position:absolute;left:10960;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0Z7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F/9b3i8CU9ATu4AAAD//wMAUEsBAi0AFAAGAAgAAAAhANvh9svuAAAAhQEAABMAAAAAAAAA&#10;AAAAAAAAAAAAAFtDb250ZW50X1R5cGVzXS54bWxQSwECLQAUAAYACAAAACEAWvQsW78AAAAVAQAA&#10;CwAAAAAAAAAAAAAAAAAfAQAAX3JlbHMvLnJlbHNQSwECLQAUAAYACAAAACEARltGe8YAAADdAAAA&#10;DwAAAAAAAAAAAAAAAAAHAgAAZHJzL2Rvd25yZXYueG1sUEsFBgAAAAADAAMAtwAAAPoCAAAAAA==&#10;" filled="f" stroked="f">
                <v:textbox inset="0,0,0,0">
                  <w:txbxContent>
                    <w:p w14:paraId="44B27A1C" w14:textId="77777777" w:rsidR="00C74A3C" w:rsidRDefault="001E7F09">
                      <w:pPr>
                        <w:spacing w:after="160" w:line="259" w:lineRule="auto"/>
                        <w:ind w:left="0" w:firstLine="0"/>
                      </w:pPr>
                      <w:r>
                        <w:rPr>
                          <w:b w:val="0"/>
                          <w:sz w:val="16"/>
                        </w:rPr>
                        <w:t xml:space="preserve"> </w:t>
                      </w:r>
                    </w:p>
                  </w:txbxContent>
                </v:textbox>
              </v:rect>
              <v:rect id="Rectangle 8326" o:spid="_x0000_s1064" style="position:absolute;left:29038;top:2277;width:7108;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dgMxwAAAN0AAAAPAAAAZHJzL2Rvd25yZXYueG1sRI9Ba8JA&#10;FITvgv9heUJvutFC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LaJ2AzHAAAA3QAA&#10;AA8AAAAAAAAAAAAAAAAABwIAAGRycy9kb3ducmV2LnhtbFBLBQYAAAAAAwADALcAAAD7AgAAAAA=&#10;" filled="f" stroked="f">
                <v:textbox inset="0,0,0,0">
                  <w:txbxContent>
                    <w:p w14:paraId="3176F38F" w14:textId="77777777" w:rsidR="00C74A3C" w:rsidRDefault="001E7F09">
                      <w:pPr>
                        <w:spacing w:after="160" w:line="259" w:lineRule="auto"/>
                        <w:ind w:left="0" w:firstLine="0"/>
                      </w:pPr>
                      <w:r>
                        <w:rPr>
                          <w:b w:val="0"/>
                          <w:sz w:val="16"/>
                        </w:rPr>
                        <w:t>Gesellschaft</w:t>
                      </w:r>
                    </w:p>
                  </w:txbxContent>
                </v:textbox>
              </v:rect>
              <v:rect id="Rectangle 8327" o:spid="_x0000_s1065" style="position:absolute;left:34375;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2X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2cV9l8YAAADdAAAA&#10;DwAAAAAAAAAAAAAAAAAHAgAAZHJzL2Rvd25yZXYueG1sUEsFBgAAAAADAAMAtwAAAPoCAAAAAA==&#10;" filled="f" stroked="f">
                <v:textbox inset="0,0,0,0">
                  <w:txbxContent>
                    <w:p w14:paraId="7DE41BDE" w14:textId="77777777" w:rsidR="00C74A3C" w:rsidRDefault="001E7F09">
                      <w:pPr>
                        <w:spacing w:after="160" w:line="259" w:lineRule="auto"/>
                        <w:ind w:left="0" w:firstLine="0"/>
                      </w:pPr>
                      <w:r>
                        <w:rPr>
                          <w:b w:val="0"/>
                          <w:sz w:val="16"/>
                        </w:rPr>
                        <w:t xml:space="preserve"> </w:t>
                      </w:r>
                    </w:p>
                  </w:txbxContent>
                </v:textbox>
              </v:rect>
              <v:rect id="Rectangle 8328" o:spid="_x0000_s1066" style="position:absolute;left:182;top:3619;width:73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" filled="f" stroked="f">
                <v:textbox inset="0,0,0,0">
                  <w:txbxContent>
                    <w:p w14:paraId="3D646C38" w14:textId="77777777" w:rsidR="00C74A3C" w:rsidRDefault="001E7F09">
                      <w:pPr>
                        <w:spacing w:after="160" w:line="259" w:lineRule="auto"/>
                        <w:ind w:left="0" w:firstLine="0"/>
                      </w:pPr>
                      <w:r>
                        <w:rPr>
                          <w:b w:val="0"/>
                          <w:sz w:val="16"/>
                        </w:rPr>
                        <w:t>6</w:t>
                      </w:r>
                    </w:p>
                  </w:txbxContent>
                </v:textbox>
              </v:rect>
              <v:rect id="Rectangle 8329" o:spid="_x0000_s1067" style="position:absolute;left:733;top:3619;width:618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" filled="f" stroked="f">
                <v:textbox inset="0,0,0,0">
                  <w:txbxContent>
                    <w:p w14:paraId="04D64BC7" w14:textId="77777777" w:rsidR="00C74A3C" w:rsidRDefault="001E7F09">
                      <w:pPr>
                        <w:spacing w:after="160" w:line="259" w:lineRule="auto"/>
                        <w:ind w:left="0" w:firstLine="0"/>
                      </w:pPr>
                      <w:r>
                        <w:rPr>
                          <w:b w:val="0"/>
                          <w:sz w:val="16"/>
                        </w:rPr>
                        <w:t>. Semester</w:t>
                      </w:r>
                    </w:p>
                  </w:txbxContent>
                </v:textbox>
              </v:rect>
              <v:rect id="Rectangle 8330" o:spid="_x0000_s1068" style="position:absolute;left:5367;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" filled="f" stroked="f">
                <v:textbox inset="0,0,0,0">
                  <w:txbxContent>
                    <w:p w14:paraId="3D348B2F" w14:textId="77777777" w:rsidR="00C74A3C" w:rsidRDefault="001E7F09">
                      <w:pPr>
                        <w:spacing w:after="160" w:line="259" w:lineRule="auto"/>
                        <w:ind w:left="0" w:firstLine="0"/>
                      </w:pPr>
                      <w:r>
                        <w:rPr>
                          <w:b w:val="0"/>
                          <w:sz w:val="16"/>
                        </w:rPr>
                        <w:t xml:space="preserve"> </w:t>
                      </w:r>
                    </w:p>
                  </w:txbxContent>
                </v:textbox>
              </v:rect>
              <v:rect id="Rectangle 8333" o:spid="_x0000_s1069" style="position:absolute;left:15151;top:3619;width:11237;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" filled="f" stroked="f">
                <v:textbox inset="0,0,0,0">
                  <w:txbxContent>
                    <w:p w14:paraId="7061995D" w14:textId="77777777" w:rsidR="00C74A3C" w:rsidRDefault="001E7F09">
                      <w:pPr>
                        <w:spacing w:after="160" w:line="259" w:lineRule="auto"/>
                        <w:ind w:left="0" w:firstLine="0"/>
                      </w:pPr>
                      <w:r>
                        <w:rPr>
                          <w:b w:val="0"/>
                          <w:sz w:val="16"/>
                        </w:rPr>
                        <w:t>Themenkreis: Staat</w:t>
                      </w:r>
                    </w:p>
                  </w:txbxContent>
                </v:textbox>
              </v:rect>
              <v:rect id="Rectangle 8334" o:spid="_x0000_s1070" style="position:absolute;left:23613;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" filled="f" stroked="f">
                <v:textbox inset="0,0,0,0">
                  <w:txbxContent>
                    <w:p w14:paraId="610F3D7E" w14:textId="77777777" w:rsidR="00C74A3C" w:rsidRDefault="001E7F09">
                      <w:pPr>
                        <w:spacing w:after="160" w:line="259" w:lineRule="auto"/>
                        <w:ind w:left="0" w:firstLine="0"/>
                      </w:pPr>
                      <w:r>
                        <w:rPr>
                          <w:b w:val="0"/>
                          <w:sz w:val="16"/>
                        </w:rPr>
                        <w:t xml:space="preserve"> </w:t>
                      </w:r>
                    </w:p>
                  </w:txbxContent>
                </v:textbox>
              </v:rect>
              <v:rect id="Rectangle 8335" o:spid="_x0000_s1071" style="position:absolute;left:23887;top:3619;width:10818;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" filled="f" stroked="f">
                <v:textbox inset="0,0,0,0">
                  <w:txbxContent>
                    <w:p w14:paraId="2425246F" w14:textId="77777777" w:rsidR="00C74A3C" w:rsidRDefault="001E7F09">
                      <w:pPr>
                        <w:spacing w:after="160" w:line="259" w:lineRule="auto"/>
                        <w:ind w:left="0" w:firstLine="0"/>
                      </w:pPr>
                      <w:r>
                        <w:rPr>
                          <w:b w:val="0"/>
                          <w:sz w:val="16"/>
                        </w:rPr>
                        <w:t>und Gemeinschaft</w:t>
                      </w:r>
                    </w:p>
                  </w:txbxContent>
                </v:textbox>
              </v:rect>
              <v:rect id="Rectangle 8336" o:spid="_x0000_s1072" style="position:absolute;left:32025;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" filled="f" stroked="f">
                <v:textbox inset="0,0,0,0">
                  <w:txbxContent>
                    <w:p w14:paraId="78D567A4" w14:textId="77777777" w:rsidR="00C74A3C" w:rsidRDefault="001E7F09">
                      <w:pPr>
                        <w:spacing w:after="160" w:line="259" w:lineRule="auto"/>
                        <w:ind w:left="0" w:firstLine="0"/>
                      </w:pPr>
                      <w:r>
                        <w:rPr>
                          <w:b w:val="0"/>
                          <w:sz w:val="16"/>
                        </w:rPr>
                        <w:t xml:space="preserve"> </w:t>
                      </w:r>
                    </w:p>
                  </w:txbxContent>
                </v:textbox>
              </v:rect>
              <v:rect id="Rectangle 8337" o:spid="_x0000_s1073" style="position:absolute;left:32299;top:3619;width:54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tK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MPhCB5vwhOQszsAAAD//wMAUEsBAi0AFAAGAAgAAAAhANvh9svuAAAAhQEAABMAAAAAAAAA&#10;AAAAAAAAAAAAAFtDb250ZW50X1R5cGVzXS54bWxQSwECLQAUAAYACAAAACEAWvQsW78AAAAVAQAA&#10;CwAAAAAAAAAAAAAAAAAfAQAAX3JlbHMvLnJlbHNQSwECLQAUAAYACAAAACEAXBzrSsYAAADdAAAA&#10;DwAAAAAAAAAAAAAAAAAHAgAAZHJzL2Rvd25yZXYueG1sUEsFBgAAAAADAAMAtwAAAPoCAAAAAA==&#10;" filled="f" stroked="f">
                <v:textbox inset="0,0,0,0">
                  <w:txbxContent>
                    <w:p w14:paraId="4FD7A070" w14:textId="77777777" w:rsidR="00C74A3C" w:rsidRDefault="001E7F09">
                      <w:pPr>
                        <w:spacing w:after="160" w:line="259" w:lineRule="auto"/>
                        <w:ind w:left="0" w:firstLine="0"/>
                      </w:pPr>
                      <w:r>
                        <w:rPr>
                          <w:b w:val="0"/>
                          <w:sz w:val="16"/>
                        </w:rPr>
                        <w:t>-</w:t>
                      </w:r>
                    </w:p>
                  </w:txbxContent>
                </v:textbox>
              </v:rect>
              <v:rect id="Rectangle 8338" o:spid="_x0000_s1074" style="position:absolute;left:32711;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" filled="f" stroked="f">
                <v:textbox inset="0,0,0,0">
                  <w:txbxContent>
                    <w:p w14:paraId="1F2F0642" w14:textId="77777777" w:rsidR="00C74A3C" w:rsidRDefault="001E7F09">
                      <w:pPr>
                        <w:spacing w:after="160" w:line="259" w:lineRule="auto"/>
                        <w:ind w:left="0" w:firstLine="0"/>
                      </w:pPr>
                      <w:r>
                        <w:rPr>
                          <w:b w:val="0"/>
                          <w:sz w:val="16"/>
                        </w:rPr>
                        <w:t xml:space="preserve"> </w:t>
                      </w:r>
                    </w:p>
                  </w:txbxContent>
                </v:textbox>
              </v:rect>
              <v:rect id="Rectangle 8339" o:spid="_x0000_s1075" style="position:absolute;left:32988;top:3619;width:2033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" filled="f" stroked="f">
                <v:textbox inset="0,0,0,0">
                  <w:txbxContent>
                    <w:p w14:paraId="7A3C2321" w14:textId="77777777" w:rsidR="00C74A3C" w:rsidRDefault="001E7F09">
                      <w:pPr>
                        <w:spacing w:after="160" w:line="259" w:lineRule="auto"/>
                        <w:ind w:left="0" w:firstLine="0"/>
                      </w:pPr>
                      <w:r>
                        <w:rPr>
                          <w:b w:val="0"/>
                          <w:sz w:val="16"/>
                        </w:rPr>
                        <w:t>Mitbestimmung und Veränderung</w:t>
                      </w:r>
                    </w:p>
                  </w:txbxContent>
                </v:textbox>
              </v:rect>
              <v:rect id="Rectangle 8340" o:spid="_x0000_s1076" style="position:absolute;left:48273;top:3619;width:373;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" filled="f" stroked="f">
                <v:textbox inset="0,0,0,0">
                  <w:txbxContent>
                    <w:p w14:paraId="143AC9A8" w14:textId="77777777" w:rsidR="00C74A3C" w:rsidRDefault="001E7F09">
                      <w:pPr>
                        <w:spacing w:after="160" w:line="259" w:lineRule="auto"/>
                        <w:ind w:left="0" w:firstLine="0"/>
                      </w:pPr>
                      <w:r>
                        <w:rPr>
                          <w:b w:val="0"/>
                          <w:sz w:val="16"/>
                        </w:rPr>
                        <w:t xml:space="preserve"> </w:t>
                      </w:r>
                    </w:p>
                  </w:txbxContent>
                </v:textbox>
              </v:rect>
              <v:rect id="Rectangle 8331" o:spid="_x0000_s1077" style="position:absolute;left:182;top:4975;width:777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" filled="f" stroked="f">
                <v:textbox inset="0,0,0,0">
                  <w:txbxContent>
                    <w:p w14:paraId="55900AD4" w14:textId="77777777" w:rsidR="00C74A3C" w:rsidRDefault="001E7F09">
                      <w:pPr>
                        <w:spacing w:after="160" w:line="259" w:lineRule="auto"/>
                        <w:ind w:left="0" w:firstLine="0"/>
                      </w:pPr>
                      <w:r>
                        <w:rPr>
                          <w:b w:val="0"/>
                          <w:sz w:val="16"/>
                        </w:rPr>
                        <w:t>Auftragsblatt</w:t>
                      </w:r>
                    </w:p>
                  </w:txbxContent>
                </v:textbox>
              </v:rect>
              <v:rect id="Rectangle 8332" o:spid="_x0000_s1078" style="position:absolute;left:6022;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" filled="f" stroked="f">
                <v:textbox inset="0,0,0,0">
                  <w:txbxContent>
                    <w:p w14:paraId="1983F2DD" w14:textId="77777777" w:rsidR="00C74A3C" w:rsidRDefault="001E7F09">
                      <w:pPr>
                        <w:spacing w:after="160" w:line="259" w:lineRule="auto"/>
                        <w:ind w:left="0" w:firstLine="0"/>
                      </w:pPr>
                      <w:r>
                        <w:rPr>
                          <w:b w:val="0"/>
                          <w:sz w:val="16"/>
                        </w:rPr>
                        <w:t xml:space="preserve"> </w:t>
                      </w:r>
                    </w:p>
                  </w:txbxContent>
                </v:textbox>
              </v:rect>
              <v:rect id="Rectangle 8341" o:spid="_x0000_s1079" style="position:absolute;left:20199;top:4975;width:9856;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XYxgAAAN0AAAAPAAAAZHJzL2Rvd25yZXYueG1sRI9Pa8JA&#10;FMTvQr/D8gredGMt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5L+l2MYAAADdAAAA&#10;DwAAAAAAAAAAAAAAAAAHAgAAZHJzL2Rvd25yZXYueG1sUEsFBgAAAAADAAMAtwAAAPoCAAAAAA==&#10;" filled="f" stroked="f">
                <v:textbox inset="0,0,0,0">
                  <w:txbxContent>
                    <w:p w14:paraId="4CC3C3B6" w14:textId="77777777" w:rsidR="00C74A3C" w:rsidRDefault="001E7F09">
                      <w:pPr>
                        <w:spacing w:after="160" w:line="259" w:lineRule="auto"/>
                        <w:ind w:left="0" w:firstLine="0"/>
                      </w:pPr>
                      <w:r>
                        <w:rPr>
                          <w:b w:val="0"/>
                          <w:sz w:val="16"/>
                        </w:rPr>
                        <w:t xml:space="preserve">Auswertung der </w:t>
                      </w:r>
                    </w:p>
                  </w:txbxContent>
                </v:textbox>
              </v:rect>
              <v:rect id="Rectangle 8342" o:spid="_x0000_s1080" style="position:absolute;left:27605;top:4975;width:11536;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u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xF/ffXi8CU9ATu4AAAD//wMAUEsBAi0AFAAGAAgAAAAhANvh9svuAAAAhQEAABMAAAAAAAAA&#10;AAAAAAAAAAAAAFtDb250ZW50X1R5cGVzXS54bWxQSwECLQAUAAYACAAAACEAWvQsW78AAAAVAQAA&#10;CwAAAAAAAAAAAAAAAAAfAQAAX3JlbHMvLnJlbHNQSwECLQAUAAYACAAAACEAFG07r8YAAADdAAAA&#10;DwAAAAAAAAAAAAAAAAAHAgAAZHJzL2Rvd25yZXYueG1sUEsFBgAAAAADAAMAtwAAAPoCAAAAAA==&#10;" filled="f" stroked="f">
                <v:textbox inset="0,0,0,0">
                  <w:txbxContent>
                    <w:p w14:paraId="38CA5280" w14:textId="77777777" w:rsidR="00C74A3C" w:rsidRDefault="001E7F09">
                      <w:pPr>
                        <w:spacing w:after="160" w:line="259" w:lineRule="auto"/>
                        <w:ind w:left="0" w:firstLine="0"/>
                      </w:pPr>
                      <w:r>
                        <w:rPr>
                          <w:b w:val="0"/>
                          <w:sz w:val="16"/>
                        </w:rPr>
                        <w:t xml:space="preserve">nationalen Wahlen </w:t>
                      </w:r>
                    </w:p>
                  </w:txbxContent>
                </v:textbox>
              </v:rect>
              <v:rect id="Rectangle 8343" o:spid="_x0000_s1081" style="position:absolute;left:36280;top:4975;width:679;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" filled="f" stroked="f">
                <v:textbox inset="0,0,0,0">
                  <w:txbxContent>
                    <w:p w14:paraId="5BA45604" w14:textId="77777777" w:rsidR="00C74A3C" w:rsidRDefault="001E7F09">
                      <w:pPr>
                        <w:spacing w:after="160" w:line="259" w:lineRule="auto"/>
                        <w:ind w:left="0" w:firstLine="0"/>
                      </w:pPr>
                      <w:r>
                        <w:rPr>
                          <w:b w:val="0"/>
                          <w:sz w:val="16"/>
                        </w:rPr>
                        <w:t>–</w:t>
                      </w:r>
                    </w:p>
                  </w:txbxContent>
                </v:textbox>
              </v:rect>
              <v:rect id="Rectangle 8344" o:spid="_x0000_s1082" style="position:absolute;left:36798;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ZAxwAAAN0AAAAPAAAAZHJzL2Rvd25yZXYueG1sRI9Ba8JA&#10;FITvhf6H5RW8NZtaKT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PTIBkDHAAAA3QAA&#10;AA8AAAAAAAAAAAAAAAAABwIAAGRycy9kb3ducmV2LnhtbFBLBQYAAAAAAwADALcAAAD7AgAAAAA=&#10;" filled="f" stroked="f">
                <v:textbox inset="0,0,0,0">
                  <w:txbxContent>
                    <w:p w14:paraId="615E4739" w14:textId="77777777" w:rsidR="00C74A3C" w:rsidRDefault="001E7F09">
                      <w:pPr>
                        <w:spacing w:after="160" w:line="259" w:lineRule="auto"/>
                        <w:ind w:left="0" w:firstLine="0"/>
                      </w:pPr>
                      <w:r>
                        <w:rPr>
                          <w:b w:val="0"/>
                          <w:sz w:val="16"/>
                        </w:rPr>
                        <w:t xml:space="preserve"> </w:t>
                      </w:r>
                    </w:p>
                  </w:txbxContent>
                </v:textbox>
              </v:rect>
              <v:rect id="Rectangle 8345" o:spid="_x0000_s1083" style="position:absolute;left:37072;top:4975;width:529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" filled="f" stroked="f">
                <v:textbox inset="0,0,0,0">
                  <w:txbxContent>
                    <w:p w14:paraId="29CA6A82" w14:textId="77777777" w:rsidR="00C74A3C" w:rsidRDefault="001E7F09">
                      <w:pPr>
                        <w:spacing w:after="160" w:line="259" w:lineRule="auto"/>
                        <w:ind w:left="0" w:firstLine="0"/>
                      </w:pPr>
                      <w:r>
                        <w:rPr>
                          <w:b w:val="0"/>
                          <w:sz w:val="16"/>
                        </w:rPr>
                        <w:t xml:space="preserve">Oktober </w:t>
                      </w:r>
                    </w:p>
                  </w:txbxContent>
                </v:textbox>
              </v:rect>
              <v:rect id="Rectangle 8346" o:spid="_x0000_s1084" style="position:absolute;left:41050;top:4975;width:2921;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" filled="f" stroked="f">
                <v:textbox inset="0,0,0,0">
                  <w:txbxContent>
                    <w:p w14:paraId="184AFC79" w14:textId="77777777" w:rsidR="00C74A3C" w:rsidRDefault="001E7F09">
                      <w:pPr>
                        <w:spacing w:after="160" w:line="259" w:lineRule="auto"/>
                        <w:ind w:left="0" w:firstLine="0"/>
                      </w:pPr>
                      <w:r>
                        <w:rPr>
                          <w:b w:val="0"/>
                          <w:sz w:val="16"/>
                        </w:rPr>
                        <w:t>2019</w:t>
                      </w:r>
                    </w:p>
                  </w:txbxContent>
                </v:textbox>
              </v:rect>
              <v:rect id="Rectangle 8347" o:spid="_x0000_s1085" style="position:absolute;left:43229;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" filled="f" stroked="f">
                <v:textbox inset="0,0,0,0">
                  <w:txbxContent>
                    <w:p w14:paraId="7BD4F140" w14:textId="77777777" w:rsidR="00C74A3C" w:rsidRDefault="001E7F09">
                      <w:pPr>
                        <w:spacing w:after="160" w:line="259" w:lineRule="auto"/>
                        <w:ind w:left="0" w:firstLine="0"/>
                      </w:pPr>
                      <w:r>
                        <w:rPr>
                          <w:b w:val="0"/>
                          <w:sz w:val="16"/>
                        </w:rPr>
                        <w:t xml:space="preserve"> </w:t>
                      </w:r>
                    </w:p>
                  </w:txbxContent>
                </v:textbox>
              </v:rect>
              <v:shape id="Shape 8692" o:spid="_x0000_s1086" style="position:absolute;top:5977;width:48517;height:92;visibility:visible;mso-wrap-style:square;v-text-anchor:top" coordsize="48517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" path="m,l4851781,r,9144l,9144,,e" fillcolor="black" stroked="f" strokeweight="0">
                <v:stroke miterlimit="83231f" joinstyle="miter"/>
                <v:path arrowok="t" textboxrect="0,0,48517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19" o:spid="_x0000_s1087" type="#_x0000_t75" style="position:absolute;left:49472;width:12288;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7369" w14:textId="77777777" w:rsidR="00C74A3C" w:rsidRDefault="001E7F09">
    <w:pPr>
      <w:spacing w:after="0" w:line="259" w:lineRule="auto"/>
      <w:ind w:left="-1133" w:right="607" w:firstLine="0"/>
    </w:pPr>
    <w:r>
      <w:rPr>
        <w:rFonts w:ascii="Calibri" w:eastAsia="Calibri" w:hAnsi="Calibri" w:cs="Calibri"/>
        <w:b w:val="0"/>
        <w:noProof/>
      </w:rPr>
      <mc:AlternateContent>
        <mc:Choice Requires="wpg">
          <w:drawing>
            <wp:anchor distT="0" distB="0" distL="114300" distR="114300" simplePos="0" relativeHeight="251660288" behindDoc="0" locked="0" layoutInCell="1" allowOverlap="1" wp14:anchorId="7F169F47" wp14:editId="21E95337">
              <wp:simplePos x="0" y="0"/>
              <wp:positionH relativeFrom="page">
                <wp:posOffset>701040</wp:posOffset>
              </wp:positionH>
              <wp:positionV relativeFrom="page">
                <wp:posOffset>257175</wp:posOffset>
              </wp:positionV>
              <wp:extent cx="6176010" cy="603885"/>
              <wp:effectExtent l="0" t="0" r="0" b="0"/>
              <wp:wrapSquare wrapText="bothSides"/>
              <wp:docPr id="8252" name="Group 8252"/>
              <wp:cNvGraphicFramePr/>
              <a:graphic xmlns:a="http://schemas.openxmlformats.org/drawingml/2006/main">
                <a:graphicData uri="http://schemas.microsoft.com/office/word/2010/wordprocessingGroup">
                  <wpg:wgp>
                    <wpg:cNvGrpSpPr/>
                    <wpg:grpSpPr>
                      <a:xfrm>
                        <a:off x="0" y="0"/>
                        <a:ext cx="6176010" cy="603885"/>
                        <a:chOff x="0" y="0"/>
                        <a:chExt cx="6176010" cy="603885"/>
                      </a:xfrm>
                    </wpg:grpSpPr>
                    <wps:wsp>
                      <wps:cNvPr id="8255" name="Rectangle 8255"/>
                      <wps:cNvSpPr/>
                      <wps:spPr>
                        <a:xfrm>
                          <a:off x="18288" y="227795"/>
                          <a:ext cx="1056552" cy="132952"/>
                        </a:xfrm>
                        <a:prstGeom prst="rect">
                          <a:avLst/>
                        </a:prstGeom>
                        <a:ln>
                          <a:noFill/>
                        </a:ln>
                      </wps:spPr>
                      <wps:txbx>
                        <w:txbxContent>
                          <w:p w14:paraId="0D063A71" w14:textId="77777777" w:rsidR="00C74A3C" w:rsidRDefault="001E7F09">
                            <w:pPr>
                              <w:spacing w:after="160" w:line="259" w:lineRule="auto"/>
                              <w:ind w:left="0" w:firstLine="0"/>
                            </w:pPr>
                            <w:r>
                              <w:rPr>
                                <w:b w:val="0"/>
                                <w:sz w:val="16"/>
                              </w:rPr>
                              <w:t>Allgemeinbildung</w:t>
                            </w:r>
                          </w:p>
                        </w:txbxContent>
                      </wps:txbx>
                      <wps:bodyPr horzOverflow="overflow" vert="horz" lIns="0" tIns="0" rIns="0" bIns="0" rtlCol="0">
                        <a:noAutofit/>
                      </wps:bodyPr>
                    </wps:wsp>
                    <wps:wsp>
                      <wps:cNvPr id="8256" name="Rectangle 8256"/>
                      <wps:cNvSpPr/>
                      <wps:spPr>
                        <a:xfrm>
                          <a:off x="812546" y="227795"/>
                          <a:ext cx="37210" cy="132952"/>
                        </a:xfrm>
                        <a:prstGeom prst="rect">
                          <a:avLst/>
                        </a:prstGeom>
                        <a:ln>
                          <a:noFill/>
                        </a:ln>
                      </wps:spPr>
                      <wps:txbx>
                        <w:txbxContent>
                          <w:p w14:paraId="73A390D7"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57" name="Rectangle 8257"/>
                      <wps:cNvSpPr/>
                      <wps:spPr>
                        <a:xfrm>
                          <a:off x="839978" y="227795"/>
                          <a:ext cx="41013" cy="132952"/>
                        </a:xfrm>
                        <a:prstGeom prst="rect">
                          <a:avLst/>
                        </a:prstGeom>
                        <a:ln>
                          <a:noFill/>
                        </a:ln>
                      </wps:spPr>
                      <wps:txbx>
                        <w:txbxContent>
                          <w:p w14:paraId="2E1EEA09"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58" name="Rectangle 8258"/>
                      <wps:cNvSpPr/>
                      <wps:spPr>
                        <a:xfrm>
                          <a:off x="870508" y="227795"/>
                          <a:ext cx="257484" cy="132952"/>
                        </a:xfrm>
                        <a:prstGeom prst="rect">
                          <a:avLst/>
                        </a:prstGeom>
                        <a:ln>
                          <a:noFill/>
                        </a:ln>
                      </wps:spPr>
                      <wps:txbx>
                        <w:txbxContent>
                          <w:p w14:paraId="283DF715" w14:textId="77777777" w:rsidR="00C74A3C" w:rsidRDefault="001E7F09">
                            <w:pPr>
                              <w:spacing w:after="160" w:line="259" w:lineRule="auto"/>
                              <w:ind w:left="0" w:firstLine="0"/>
                            </w:pPr>
                            <w:r>
                              <w:rPr>
                                <w:b w:val="0"/>
                                <w:sz w:val="16"/>
                              </w:rPr>
                              <w:t>ABU</w:t>
                            </w:r>
                          </w:p>
                        </w:txbxContent>
                      </wps:txbx>
                      <wps:bodyPr horzOverflow="overflow" vert="horz" lIns="0" tIns="0" rIns="0" bIns="0" rtlCol="0">
                        <a:noAutofit/>
                      </wps:bodyPr>
                    </wps:wsp>
                    <wps:wsp>
                      <wps:cNvPr id="8259" name="Rectangle 8259"/>
                      <wps:cNvSpPr/>
                      <wps:spPr>
                        <a:xfrm>
                          <a:off x="1064105" y="227795"/>
                          <a:ext cx="41013" cy="132952"/>
                        </a:xfrm>
                        <a:prstGeom prst="rect">
                          <a:avLst/>
                        </a:prstGeom>
                        <a:ln>
                          <a:noFill/>
                        </a:ln>
                      </wps:spPr>
                      <wps:txbx>
                        <w:txbxContent>
                          <w:p w14:paraId="6BD3D86D"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60" name="Rectangle 8260"/>
                      <wps:cNvSpPr/>
                      <wps:spPr>
                        <a:xfrm>
                          <a:off x="1096010" y="227795"/>
                          <a:ext cx="37210" cy="132952"/>
                        </a:xfrm>
                        <a:prstGeom prst="rect">
                          <a:avLst/>
                        </a:prstGeom>
                        <a:ln>
                          <a:noFill/>
                        </a:ln>
                      </wps:spPr>
                      <wps:txbx>
                        <w:txbxContent>
                          <w:p w14:paraId="04302666"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1" name="Rectangle 8261"/>
                      <wps:cNvSpPr/>
                      <wps:spPr>
                        <a:xfrm>
                          <a:off x="2903855" y="227795"/>
                          <a:ext cx="710796" cy="132952"/>
                        </a:xfrm>
                        <a:prstGeom prst="rect">
                          <a:avLst/>
                        </a:prstGeom>
                        <a:ln>
                          <a:noFill/>
                        </a:ln>
                      </wps:spPr>
                      <wps:txbx>
                        <w:txbxContent>
                          <w:p w14:paraId="4DCB9B57" w14:textId="77777777" w:rsidR="00C74A3C" w:rsidRDefault="001E7F09">
                            <w:pPr>
                              <w:spacing w:after="160" w:line="259" w:lineRule="auto"/>
                              <w:ind w:left="0" w:firstLine="0"/>
                            </w:pPr>
                            <w:r>
                              <w:rPr>
                                <w:b w:val="0"/>
                                <w:sz w:val="16"/>
                              </w:rPr>
                              <w:t>Gesellschaft</w:t>
                            </w:r>
                          </w:p>
                        </w:txbxContent>
                      </wps:txbx>
                      <wps:bodyPr horzOverflow="overflow" vert="horz" lIns="0" tIns="0" rIns="0" bIns="0" rtlCol="0">
                        <a:noAutofit/>
                      </wps:bodyPr>
                    </wps:wsp>
                    <wps:wsp>
                      <wps:cNvPr id="8262" name="Rectangle 8262"/>
                      <wps:cNvSpPr/>
                      <wps:spPr>
                        <a:xfrm>
                          <a:off x="3437509" y="227795"/>
                          <a:ext cx="37210" cy="132952"/>
                        </a:xfrm>
                        <a:prstGeom prst="rect">
                          <a:avLst/>
                        </a:prstGeom>
                        <a:ln>
                          <a:noFill/>
                        </a:ln>
                      </wps:spPr>
                      <wps:txbx>
                        <w:txbxContent>
                          <w:p w14:paraId="5A06C89B"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3" name="Rectangle 8263"/>
                      <wps:cNvSpPr/>
                      <wps:spPr>
                        <a:xfrm>
                          <a:off x="18288" y="361907"/>
                          <a:ext cx="73198" cy="132952"/>
                        </a:xfrm>
                        <a:prstGeom prst="rect">
                          <a:avLst/>
                        </a:prstGeom>
                        <a:ln>
                          <a:noFill/>
                        </a:ln>
                      </wps:spPr>
                      <wps:txbx>
                        <w:txbxContent>
                          <w:p w14:paraId="3D3A574B" w14:textId="77777777" w:rsidR="00C74A3C" w:rsidRDefault="001E7F09">
                            <w:pPr>
                              <w:spacing w:after="160" w:line="259" w:lineRule="auto"/>
                              <w:ind w:left="0" w:firstLine="0"/>
                            </w:pPr>
                            <w:r>
                              <w:rPr>
                                <w:b w:val="0"/>
                                <w:sz w:val="16"/>
                              </w:rPr>
                              <w:t>6</w:t>
                            </w:r>
                          </w:p>
                        </w:txbxContent>
                      </wps:txbx>
                      <wps:bodyPr horzOverflow="overflow" vert="horz" lIns="0" tIns="0" rIns="0" bIns="0" rtlCol="0">
                        <a:noAutofit/>
                      </wps:bodyPr>
                    </wps:wsp>
                    <wps:wsp>
                      <wps:cNvPr id="8264" name="Rectangle 8264"/>
                      <wps:cNvSpPr/>
                      <wps:spPr>
                        <a:xfrm>
                          <a:off x="73324" y="361907"/>
                          <a:ext cx="618042" cy="132952"/>
                        </a:xfrm>
                        <a:prstGeom prst="rect">
                          <a:avLst/>
                        </a:prstGeom>
                        <a:ln>
                          <a:noFill/>
                        </a:ln>
                      </wps:spPr>
                      <wps:txbx>
                        <w:txbxContent>
                          <w:p w14:paraId="13B12E43" w14:textId="77777777" w:rsidR="00C74A3C" w:rsidRDefault="001E7F09">
                            <w:pPr>
                              <w:spacing w:after="160" w:line="259" w:lineRule="auto"/>
                              <w:ind w:left="0" w:firstLine="0"/>
                            </w:pPr>
                            <w:r>
                              <w:rPr>
                                <w:b w:val="0"/>
                                <w:sz w:val="16"/>
                              </w:rPr>
                              <w:t>. Semester</w:t>
                            </w:r>
                          </w:p>
                        </w:txbxContent>
                      </wps:txbx>
                      <wps:bodyPr horzOverflow="overflow" vert="horz" lIns="0" tIns="0" rIns="0" bIns="0" rtlCol="0">
                        <a:noAutofit/>
                      </wps:bodyPr>
                    </wps:wsp>
                    <wps:wsp>
                      <wps:cNvPr id="8265" name="Rectangle 8265"/>
                      <wps:cNvSpPr/>
                      <wps:spPr>
                        <a:xfrm>
                          <a:off x="536753" y="361907"/>
                          <a:ext cx="37210" cy="132952"/>
                        </a:xfrm>
                        <a:prstGeom prst="rect">
                          <a:avLst/>
                        </a:prstGeom>
                        <a:ln>
                          <a:noFill/>
                        </a:ln>
                      </wps:spPr>
                      <wps:txbx>
                        <w:txbxContent>
                          <w:p w14:paraId="6C3F02B0"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8" name="Rectangle 8268"/>
                      <wps:cNvSpPr/>
                      <wps:spPr>
                        <a:xfrm>
                          <a:off x="1515110" y="361907"/>
                          <a:ext cx="1123775" cy="132952"/>
                        </a:xfrm>
                        <a:prstGeom prst="rect">
                          <a:avLst/>
                        </a:prstGeom>
                        <a:ln>
                          <a:noFill/>
                        </a:ln>
                      </wps:spPr>
                      <wps:txbx>
                        <w:txbxContent>
                          <w:p w14:paraId="5105A3A7" w14:textId="77777777" w:rsidR="00C74A3C" w:rsidRDefault="001E7F09">
                            <w:pPr>
                              <w:spacing w:after="160" w:line="259" w:lineRule="auto"/>
                              <w:ind w:left="0" w:firstLine="0"/>
                            </w:pPr>
                            <w:r>
                              <w:rPr>
                                <w:b w:val="0"/>
                                <w:sz w:val="16"/>
                              </w:rPr>
                              <w:t>Themenkreis: Staat</w:t>
                            </w:r>
                          </w:p>
                        </w:txbxContent>
                      </wps:txbx>
                      <wps:bodyPr horzOverflow="overflow" vert="horz" lIns="0" tIns="0" rIns="0" bIns="0" rtlCol="0">
                        <a:noAutofit/>
                      </wps:bodyPr>
                    </wps:wsp>
                    <wps:wsp>
                      <wps:cNvPr id="8269" name="Rectangle 8269"/>
                      <wps:cNvSpPr/>
                      <wps:spPr>
                        <a:xfrm>
                          <a:off x="2361311" y="361907"/>
                          <a:ext cx="37210" cy="132952"/>
                        </a:xfrm>
                        <a:prstGeom prst="rect">
                          <a:avLst/>
                        </a:prstGeom>
                        <a:ln>
                          <a:noFill/>
                        </a:ln>
                      </wps:spPr>
                      <wps:txbx>
                        <w:txbxContent>
                          <w:p w14:paraId="7A2BD04D"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0" name="Rectangle 8270"/>
                      <wps:cNvSpPr/>
                      <wps:spPr>
                        <a:xfrm>
                          <a:off x="2388743" y="361907"/>
                          <a:ext cx="1081812" cy="132952"/>
                        </a:xfrm>
                        <a:prstGeom prst="rect">
                          <a:avLst/>
                        </a:prstGeom>
                        <a:ln>
                          <a:noFill/>
                        </a:ln>
                      </wps:spPr>
                      <wps:txbx>
                        <w:txbxContent>
                          <w:p w14:paraId="0C44E3F6" w14:textId="77777777" w:rsidR="00C74A3C" w:rsidRDefault="001E7F09">
                            <w:pPr>
                              <w:spacing w:after="160" w:line="259" w:lineRule="auto"/>
                              <w:ind w:left="0" w:firstLine="0"/>
                            </w:pPr>
                            <w:r>
                              <w:rPr>
                                <w:b w:val="0"/>
                                <w:sz w:val="16"/>
                              </w:rPr>
                              <w:t>und Gemeinschaft</w:t>
                            </w:r>
                          </w:p>
                        </w:txbxContent>
                      </wps:txbx>
                      <wps:bodyPr horzOverflow="overflow" vert="horz" lIns="0" tIns="0" rIns="0" bIns="0" rtlCol="0">
                        <a:noAutofit/>
                      </wps:bodyPr>
                    </wps:wsp>
                    <wps:wsp>
                      <wps:cNvPr id="8271" name="Rectangle 8271"/>
                      <wps:cNvSpPr/>
                      <wps:spPr>
                        <a:xfrm>
                          <a:off x="3202559" y="361907"/>
                          <a:ext cx="37210" cy="132952"/>
                        </a:xfrm>
                        <a:prstGeom prst="rect">
                          <a:avLst/>
                        </a:prstGeom>
                        <a:ln>
                          <a:noFill/>
                        </a:ln>
                      </wps:spPr>
                      <wps:txbx>
                        <w:txbxContent>
                          <w:p w14:paraId="35B1134F"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2" name="Rectangle 8272"/>
                      <wps:cNvSpPr/>
                      <wps:spPr>
                        <a:xfrm>
                          <a:off x="3229991" y="361907"/>
                          <a:ext cx="54322" cy="132952"/>
                        </a:xfrm>
                        <a:prstGeom prst="rect">
                          <a:avLst/>
                        </a:prstGeom>
                        <a:ln>
                          <a:noFill/>
                        </a:ln>
                      </wps:spPr>
                      <wps:txbx>
                        <w:txbxContent>
                          <w:p w14:paraId="2CB8A146"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73" name="Rectangle 8273"/>
                      <wps:cNvSpPr/>
                      <wps:spPr>
                        <a:xfrm>
                          <a:off x="3271139" y="361907"/>
                          <a:ext cx="37210" cy="132952"/>
                        </a:xfrm>
                        <a:prstGeom prst="rect">
                          <a:avLst/>
                        </a:prstGeom>
                        <a:ln>
                          <a:noFill/>
                        </a:ln>
                      </wps:spPr>
                      <wps:txbx>
                        <w:txbxContent>
                          <w:p w14:paraId="70A05728"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4" name="Rectangle 8274"/>
                      <wps:cNvSpPr/>
                      <wps:spPr>
                        <a:xfrm>
                          <a:off x="3298825" y="361907"/>
                          <a:ext cx="2032981" cy="132952"/>
                        </a:xfrm>
                        <a:prstGeom prst="rect">
                          <a:avLst/>
                        </a:prstGeom>
                        <a:ln>
                          <a:noFill/>
                        </a:ln>
                      </wps:spPr>
                      <wps:txbx>
                        <w:txbxContent>
                          <w:p w14:paraId="756A8683" w14:textId="77777777" w:rsidR="00C74A3C" w:rsidRDefault="001E7F09">
                            <w:pPr>
                              <w:spacing w:after="160" w:line="259" w:lineRule="auto"/>
                              <w:ind w:left="0" w:firstLine="0"/>
                            </w:pPr>
                            <w:r>
                              <w:rPr>
                                <w:b w:val="0"/>
                                <w:sz w:val="16"/>
                              </w:rPr>
                              <w:t>Mitbestimmung und Veränderung</w:t>
                            </w:r>
                          </w:p>
                        </w:txbxContent>
                      </wps:txbx>
                      <wps:bodyPr horzOverflow="overflow" vert="horz" lIns="0" tIns="0" rIns="0" bIns="0" rtlCol="0">
                        <a:noAutofit/>
                      </wps:bodyPr>
                    </wps:wsp>
                    <wps:wsp>
                      <wps:cNvPr id="8275" name="Rectangle 8275"/>
                      <wps:cNvSpPr/>
                      <wps:spPr>
                        <a:xfrm>
                          <a:off x="4827397" y="361907"/>
                          <a:ext cx="37210" cy="132952"/>
                        </a:xfrm>
                        <a:prstGeom prst="rect">
                          <a:avLst/>
                        </a:prstGeom>
                        <a:ln>
                          <a:noFill/>
                        </a:ln>
                      </wps:spPr>
                      <wps:txbx>
                        <w:txbxContent>
                          <w:p w14:paraId="1D0CD577"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66" name="Rectangle 8266"/>
                      <wps:cNvSpPr/>
                      <wps:spPr>
                        <a:xfrm>
                          <a:off x="18288" y="497543"/>
                          <a:ext cx="777340" cy="132952"/>
                        </a:xfrm>
                        <a:prstGeom prst="rect">
                          <a:avLst/>
                        </a:prstGeom>
                        <a:ln>
                          <a:noFill/>
                        </a:ln>
                      </wps:spPr>
                      <wps:txbx>
                        <w:txbxContent>
                          <w:p w14:paraId="31C92AA9" w14:textId="77777777" w:rsidR="00C74A3C" w:rsidRDefault="001E7F09">
                            <w:pPr>
                              <w:spacing w:after="160" w:line="259" w:lineRule="auto"/>
                              <w:ind w:left="0" w:firstLine="0"/>
                            </w:pPr>
                            <w:r>
                              <w:rPr>
                                <w:b w:val="0"/>
                                <w:sz w:val="16"/>
                              </w:rPr>
                              <w:t>Auftragsblatt</w:t>
                            </w:r>
                          </w:p>
                        </w:txbxContent>
                      </wps:txbx>
                      <wps:bodyPr horzOverflow="overflow" vert="horz" lIns="0" tIns="0" rIns="0" bIns="0" rtlCol="0">
                        <a:noAutofit/>
                      </wps:bodyPr>
                    </wps:wsp>
                    <wps:wsp>
                      <wps:cNvPr id="8267" name="Rectangle 8267"/>
                      <wps:cNvSpPr/>
                      <wps:spPr>
                        <a:xfrm>
                          <a:off x="602234" y="497543"/>
                          <a:ext cx="37210" cy="132952"/>
                        </a:xfrm>
                        <a:prstGeom prst="rect">
                          <a:avLst/>
                        </a:prstGeom>
                        <a:ln>
                          <a:noFill/>
                        </a:ln>
                      </wps:spPr>
                      <wps:txbx>
                        <w:txbxContent>
                          <w:p w14:paraId="0F0FB697"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76" name="Rectangle 8276"/>
                      <wps:cNvSpPr/>
                      <wps:spPr>
                        <a:xfrm>
                          <a:off x="2019935" y="497543"/>
                          <a:ext cx="985663" cy="132952"/>
                        </a:xfrm>
                        <a:prstGeom prst="rect">
                          <a:avLst/>
                        </a:prstGeom>
                        <a:ln>
                          <a:noFill/>
                        </a:ln>
                      </wps:spPr>
                      <wps:txbx>
                        <w:txbxContent>
                          <w:p w14:paraId="6DB6060E" w14:textId="77777777" w:rsidR="00C74A3C" w:rsidRDefault="001E7F09">
                            <w:pPr>
                              <w:spacing w:after="160" w:line="259" w:lineRule="auto"/>
                              <w:ind w:left="0" w:firstLine="0"/>
                            </w:pPr>
                            <w:r>
                              <w:rPr>
                                <w:b w:val="0"/>
                                <w:sz w:val="16"/>
                              </w:rPr>
                              <w:t xml:space="preserve">Auswertung der </w:t>
                            </w:r>
                          </w:p>
                        </w:txbxContent>
                      </wps:txbx>
                      <wps:bodyPr horzOverflow="overflow" vert="horz" lIns="0" tIns="0" rIns="0" bIns="0" rtlCol="0">
                        <a:noAutofit/>
                      </wps:bodyPr>
                    </wps:wsp>
                    <wps:wsp>
                      <wps:cNvPr id="8277" name="Rectangle 8277"/>
                      <wps:cNvSpPr/>
                      <wps:spPr>
                        <a:xfrm>
                          <a:off x="2760599" y="497543"/>
                          <a:ext cx="1153516" cy="132952"/>
                        </a:xfrm>
                        <a:prstGeom prst="rect">
                          <a:avLst/>
                        </a:prstGeom>
                        <a:ln>
                          <a:noFill/>
                        </a:ln>
                      </wps:spPr>
                      <wps:txbx>
                        <w:txbxContent>
                          <w:p w14:paraId="2B7DAC42" w14:textId="77777777" w:rsidR="00C74A3C" w:rsidRDefault="001E7F09">
                            <w:pPr>
                              <w:spacing w:after="160" w:line="259" w:lineRule="auto"/>
                              <w:ind w:left="0" w:firstLine="0"/>
                            </w:pPr>
                            <w:r>
                              <w:rPr>
                                <w:b w:val="0"/>
                                <w:sz w:val="16"/>
                              </w:rPr>
                              <w:t xml:space="preserve">nationalen Wahlen </w:t>
                            </w:r>
                          </w:p>
                        </w:txbxContent>
                      </wps:txbx>
                      <wps:bodyPr horzOverflow="overflow" vert="horz" lIns="0" tIns="0" rIns="0" bIns="0" rtlCol="0">
                        <a:noAutofit/>
                      </wps:bodyPr>
                    </wps:wsp>
                    <wps:wsp>
                      <wps:cNvPr id="8278" name="Rectangle 8278"/>
                      <wps:cNvSpPr/>
                      <wps:spPr>
                        <a:xfrm>
                          <a:off x="3628009" y="497543"/>
                          <a:ext cx="67902" cy="132952"/>
                        </a:xfrm>
                        <a:prstGeom prst="rect">
                          <a:avLst/>
                        </a:prstGeom>
                        <a:ln>
                          <a:noFill/>
                        </a:ln>
                      </wps:spPr>
                      <wps:txbx>
                        <w:txbxContent>
                          <w:p w14:paraId="11507931" w14:textId="77777777" w:rsidR="00C74A3C" w:rsidRDefault="001E7F09">
                            <w:pPr>
                              <w:spacing w:after="160" w:line="259" w:lineRule="auto"/>
                              <w:ind w:left="0" w:firstLine="0"/>
                            </w:pPr>
                            <w:r>
                              <w:rPr>
                                <w:b w:val="0"/>
                                <w:sz w:val="16"/>
                              </w:rPr>
                              <w:t>–</w:t>
                            </w:r>
                          </w:p>
                        </w:txbxContent>
                      </wps:txbx>
                      <wps:bodyPr horzOverflow="overflow" vert="horz" lIns="0" tIns="0" rIns="0" bIns="0" rtlCol="0">
                        <a:noAutofit/>
                      </wps:bodyPr>
                    </wps:wsp>
                    <wps:wsp>
                      <wps:cNvPr id="8279" name="Rectangle 8279"/>
                      <wps:cNvSpPr/>
                      <wps:spPr>
                        <a:xfrm>
                          <a:off x="3679825" y="497543"/>
                          <a:ext cx="37210" cy="132952"/>
                        </a:xfrm>
                        <a:prstGeom prst="rect">
                          <a:avLst/>
                        </a:prstGeom>
                        <a:ln>
                          <a:noFill/>
                        </a:ln>
                      </wps:spPr>
                      <wps:txbx>
                        <w:txbxContent>
                          <w:p w14:paraId="33DBB196"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280" name="Rectangle 8280"/>
                      <wps:cNvSpPr/>
                      <wps:spPr>
                        <a:xfrm>
                          <a:off x="3707257" y="497543"/>
                          <a:ext cx="529498" cy="132952"/>
                        </a:xfrm>
                        <a:prstGeom prst="rect">
                          <a:avLst/>
                        </a:prstGeom>
                        <a:ln>
                          <a:noFill/>
                        </a:ln>
                      </wps:spPr>
                      <wps:txbx>
                        <w:txbxContent>
                          <w:p w14:paraId="2C391B12" w14:textId="77777777" w:rsidR="00C74A3C" w:rsidRDefault="001E7F09">
                            <w:pPr>
                              <w:spacing w:after="160" w:line="259" w:lineRule="auto"/>
                              <w:ind w:left="0" w:firstLine="0"/>
                            </w:pPr>
                            <w:r>
                              <w:rPr>
                                <w:b w:val="0"/>
                                <w:sz w:val="16"/>
                              </w:rPr>
                              <w:t xml:space="preserve">Oktober </w:t>
                            </w:r>
                          </w:p>
                        </w:txbxContent>
                      </wps:txbx>
                      <wps:bodyPr horzOverflow="overflow" vert="horz" lIns="0" tIns="0" rIns="0" bIns="0" rtlCol="0">
                        <a:noAutofit/>
                      </wps:bodyPr>
                    </wps:wsp>
                    <wps:wsp>
                      <wps:cNvPr id="8281" name="Rectangle 8281"/>
                      <wps:cNvSpPr/>
                      <wps:spPr>
                        <a:xfrm>
                          <a:off x="4105021" y="497543"/>
                          <a:ext cx="292103" cy="132952"/>
                        </a:xfrm>
                        <a:prstGeom prst="rect">
                          <a:avLst/>
                        </a:prstGeom>
                        <a:ln>
                          <a:noFill/>
                        </a:ln>
                      </wps:spPr>
                      <wps:txbx>
                        <w:txbxContent>
                          <w:p w14:paraId="449C31EE" w14:textId="77777777" w:rsidR="00C74A3C" w:rsidRDefault="001E7F09">
                            <w:pPr>
                              <w:spacing w:after="160" w:line="259" w:lineRule="auto"/>
                              <w:ind w:left="0" w:firstLine="0"/>
                            </w:pPr>
                            <w:r>
                              <w:rPr>
                                <w:b w:val="0"/>
                                <w:sz w:val="16"/>
                              </w:rPr>
                              <w:t>2019</w:t>
                            </w:r>
                          </w:p>
                        </w:txbxContent>
                      </wps:txbx>
                      <wps:bodyPr horzOverflow="overflow" vert="horz" lIns="0" tIns="0" rIns="0" bIns="0" rtlCol="0">
                        <a:noAutofit/>
                      </wps:bodyPr>
                    </wps:wsp>
                    <wps:wsp>
                      <wps:cNvPr id="8282" name="Rectangle 8282"/>
                      <wps:cNvSpPr/>
                      <wps:spPr>
                        <a:xfrm>
                          <a:off x="4322953" y="497543"/>
                          <a:ext cx="37210" cy="132952"/>
                        </a:xfrm>
                        <a:prstGeom prst="rect">
                          <a:avLst/>
                        </a:prstGeom>
                        <a:ln>
                          <a:noFill/>
                        </a:ln>
                      </wps:spPr>
                      <wps:txbx>
                        <w:txbxContent>
                          <w:p w14:paraId="6B1A5FEC" w14:textId="77777777" w:rsidR="00C74A3C" w:rsidRDefault="001E7F09">
                            <w:pPr>
                              <w:spacing w:after="160" w:line="259" w:lineRule="auto"/>
                              <w:ind w:left="0" w:firstLine="0"/>
                            </w:pPr>
                            <w:r>
                              <w:rPr>
                                <w:b w:val="0"/>
                                <w:sz w:val="16"/>
                              </w:rPr>
                              <w:t xml:space="preserve"> </w:t>
                            </w:r>
                          </w:p>
                        </w:txbxContent>
                      </wps:txbx>
                      <wps:bodyPr horzOverflow="overflow" vert="horz" lIns="0" tIns="0" rIns="0" bIns="0" rtlCol="0">
                        <a:noAutofit/>
                      </wps:bodyPr>
                    </wps:wsp>
                    <wps:wsp>
                      <wps:cNvPr id="8690" name="Shape 8690"/>
                      <wps:cNvSpPr/>
                      <wps:spPr>
                        <a:xfrm>
                          <a:off x="0" y="597789"/>
                          <a:ext cx="4851781" cy="9144"/>
                        </a:xfrm>
                        <a:custGeom>
                          <a:avLst/>
                          <a:gdLst/>
                          <a:ahLst/>
                          <a:cxnLst/>
                          <a:rect l="0" t="0" r="0" b="0"/>
                          <a:pathLst>
                            <a:path w="4851781" h="9144">
                              <a:moveTo>
                                <a:pt x="0" y="0"/>
                              </a:moveTo>
                              <a:lnTo>
                                <a:pt x="4851781" y="0"/>
                              </a:lnTo>
                              <a:lnTo>
                                <a:pt x="4851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254" name="Picture 8254"/>
                        <pic:cNvPicPr/>
                      </pic:nvPicPr>
                      <pic:blipFill>
                        <a:blip r:embed="rId1"/>
                        <a:stretch>
                          <a:fillRect/>
                        </a:stretch>
                      </pic:blipFill>
                      <pic:spPr>
                        <a:xfrm>
                          <a:off x="4947285" y="0"/>
                          <a:ext cx="1228725" cy="581025"/>
                        </a:xfrm>
                        <a:prstGeom prst="rect">
                          <a:avLst/>
                        </a:prstGeom>
                      </pic:spPr>
                    </pic:pic>
                  </wpg:wgp>
                </a:graphicData>
              </a:graphic>
            </wp:anchor>
          </w:drawing>
        </mc:Choice>
        <mc:Fallback>
          <w:pict>
            <v:group w14:anchorId="7F169F47" id="Group 8252" o:spid="_x0000_s1088" style="position:absolute;left:0;text-align:left;margin-left:55.2pt;margin-top:20.25pt;width:486.3pt;height:47.55pt;z-index:251660288;mso-position-horizontal-relative:page;mso-position-vertical-relative:page" coordsize="61760,6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">
              <v:rect id="Rectangle 8255" o:spid="_x0000_s1089" style="position:absolute;left:182;top:2277;width:10566;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" filled="f" stroked="f">
                <v:textbox inset="0,0,0,0">
                  <w:txbxContent>
                    <w:p w14:paraId="0D063A71" w14:textId="77777777" w:rsidR="00C74A3C" w:rsidRDefault="001E7F09">
                      <w:pPr>
                        <w:spacing w:after="160" w:line="259" w:lineRule="auto"/>
                        <w:ind w:left="0" w:firstLine="0"/>
                      </w:pPr>
                      <w:r>
                        <w:rPr>
                          <w:b w:val="0"/>
                          <w:sz w:val="16"/>
                        </w:rPr>
                        <w:t>Allgemeinbildung</w:t>
                      </w:r>
                    </w:p>
                  </w:txbxContent>
                </v:textbox>
              </v:rect>
              <v:rect id="Rectangle 8256" o:spid="_x0000_s1090" style="position:absolute;left:8125;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" filled="f" stroked="f">
                <v:textbox inset="0,0,0,0">
                  <w:txbxContent>
                    <w:p w14:paraId="73A390D7" w14:textId="77777777" w:rsidR="00C74A3C" w:rsidRDefault="001E7F09">
                      <w:pPr>
                        <w:spacing w:after="160" w:line="259" w:lineRule="auto"/>
                        <w:ind w:left="0" w:firstLine="0"/>
                      </w:pPr>
                      <w:r>
                        <w:rPr>
                          <w:b w:val="0"/>
                          <w:sz w:val="16"/>
                        </w:rPr>
                        <w:t xml:space="preserve"> </w:t>
                      </w:r>
                    </w:p>
                  </w:txbxContent>
                </v:textbox>
              </v:rect>
              <v:rect id="Rectangle 8257" o:spid="_x0000_s1091" style="position:absolute;left:8399;top:2277;width:41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F3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PtfA3i8CU9ATu4AAAD//wMAUEsBAi0AFAAGAAgAAAAhANvh9svuAAAAhQEAABMAAAAAAAAA&#10;AAAAAAAAAAAAAFtDb250ZW50X1R5cGVzXS54bWxQSwECLQAUAAYACAAAACEAWvQsW78AAAAVAQAA&#10;CwAAAAAAAAAAAAAAAAAfAQAAX3JlbHMvLnJlbHNQSwECLQAUAAYACAAAACEA9yIBd8YAAADdAAAA&#10;DwAAAAAAAAAAAAAAAAAHAgAAZHJzL2Rvd25yZXYueG1sUEsFBgAAAAADAAMAtwAAAPoCAAAAAA==&#10;" filled="f" stroked="f">
                <v:textbox inset="0,0,0,0">
                  <w:txbxContent>
                    <w:p w14:paraId="2E1EEA09" w14:textId="77777777" w:rsidR="00C74A3C" w:rsidRDefault="001E7F09">
                      <w:pPr>
                        <w:spacing w:after="160" w:line="259" w:lineRule="auto"/>
                        <w:ind w:left="0" w:firstLine="0"/>
                      </w:pPr>
                      <w:r>
                        <w:rPr>
                          <w:b w:val="0"/>
                          <w:sz w:val="16"/>
                        </w:rPr>
                        <w:t>(</w:t>
                      </w:r>
                    </w:p>
                  </w:txbxContent>
                </v:textbox>
              </v:rect>
              <v:rect id="Rectangle 8258" o:spid="_x0000_s1092" style="position:absolute;left:8705;top:2277;width:2574;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" filled="f" stroked="f">
                <v:textbox inset="0,0,0,0">
                  <w:txbxContent>
                    <w:p w14:paraId="283DF715" w14:textId="77777777" w:rsidR="00C74A3C" w:rsidRDefault="001E7F09">
                      <w:pPr>
                        <w:spacing w:after="160" w:line="259" w:lineRule="auto"/>
                        <w:ind w:left="0" w:firstLine="0"/>
                      </w:pPr>
                      <w:r>
                        <w:rPr>
                          <w:b w:val="0"/>
                          <w:sz w:val="16"/>
                        </w:rPr>
                        <w:t>ABU</w:t>
                      </w:r>
                    </w:p>
                  </w:txbxContent>
                </v:textbox>
              </v:rect>
              <v:rect id="Rectangle 8259" o:spid="_x0000_s1093" style="position:absolute;left:10641;top:2277;width:41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" filled="f" stroked="f">
                <v:textbox inset="0,0,0,0">
                  <w:txbxContent>
                    <w:p w14:paraId="6BD3D86D" w14:textId="77777777" w:rsidR="00C74A3C" w:rsidRDefault="001E7F09">
                      <w:pPr>
                        <w:spacing w:after="160" w:line="259" w:lineRule="auto"/>
                        <w:ind w:left="0" w:firstLine="0"/>
                      </w:pPr>
                      <w:r>
                        <w:rPr>
                          <w:b w:val="0"/>
                          <w:sz w:val="16"/>
                        </w:rPr>
                        <w:t>)</w:t>
                      </w:r>
                    </w:p>
                  </w:txbxContent>
                </v:textbox>
              </v:rect>
              <v:rect id="Rectangle 8260" o:spid="_x0000_s1094" style="position:absolute;left:10960;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" filled="f" stroked="f">
                <v:textbox inset="0,0,0,0">
                  <w:txbxContent>
                    <w:p w14:paraId="04302666" w14:textId="77777777" w:rsidR="00C74A3C" w:rsidRDefault="001E7F09">
                      <w:pPr>
                        <w:spacing w:after="160" w:line="259" w:lineRule="auto"/>
                        <w:ind w:left="0" w:firstLine="0"/>
                      </w:pPr>
                      <w:r>
                        <w:rPr>
                          <w:b w:val="0"/>
                          <w:sz w:val="16"/>
                        </w:rPr>
                        <w:t xml:space="preserve"> </w:t>
                      </w:r>
                    </w:p>
                  </w:txbxContent>
                </v:textbox>
              </v:rect>
              <v:rect id="Rectangle 8261" o:spid="_x0000_s1095" style="position:absolute;left:29038;top:2277;width:7108;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" filled="f" stroked="f">
                <v:textbox inset="0,0,0,0">
                  <w:txbxContent>
                    <w:p w14:paraId="4DCB9B57" w14:textId="77777777" w:rsidR="00C74A3C" w:rsidRDefault="001E7F09">
                      <w:pPr>
                        <w:spacing w:after="160" w:line="259" w:lineRule="auto"/>
                        <w:ind w:left="0" w:firstLine="0"/>
                      </w:pPr>
                      <w:r>
                        <w:rPr>
                          <w:b w:val="0"/>
                          <w:sz w:val="16"/>
                        </w:rPr>
                        <w:t>Gesellschaft</w:t>
                      </w:r>
                    </w:p>
                  </w:txbxContent>
                </v:textbox>
              </v:rect>
              <v:rect id="Rectangle 8262" o:spid="_x0000_s1096" style="position:absolute;left:34375;top:2277;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" filled="f" stroked="f">
                <v:textbox inset="0,0,0,0">
                  <w:txbxContent>
                    <w:p w14:paraId="5A06C89B" w14:textId="77777777" w:rsidR="00C74A3C" w:rsidRDefault="001E7F09">
                      <w:pPr>
                        <w:spacing w:after="160" w:line="259" w:lineRule="auto"/>
                        <w:ind w:left="0" w:firstLine="0"/>
                      </w:pPr>
                      <w:r>
                        <w:rPr>
                          <w:b w:val="0"/>
                          <w:sz w:val="16"/>
                        </w:rPr>
                        <w:t xml:space="preserve"> </w:t>
                      </w:r>
                    </w:p>
                  </w:txbxContent>
                </v:textbox>
              </v:rect>
              <v:rect id="Rectangle 8263" o:spid="_x0000_s1097" style="position:absolute;left:182;top:3619;width:73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" filled="f" stroked="f">
                <v:textbox inset="0,0,0,0">
                  <w:txbxContent>
                    <w:p w14:paraId="3D3A574B" w14:textId="77777777" w:rsidR="00C74A3C" w:rsidRDefault="001E7F09">
                      <w:pPr>
                        <w:spacing w:after="160" w:line="259" w:lineRule="auto"/>
                        <w:ind w:left="0" w:firstLine="0"/>
                      </w:pPr>
                      <w:r>
                        <w:rPr>
                          <w:b w:val="0"/>
                          <w:sz w:val="16"/>
                        </w:rPr>
                        <w:t>6</w:t>
                      </w:r>
                    </w:p>
                  </w:txbxContent>
                </v:textbox>
              </v:rect>
              <v:rect id="Rectangle 8264" o:spid="_x0000_s1098" style="position:absolute;left:733;top:3619;width:618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" filled="f" stroked="f">
                <v:textbox inset="0,0,0,0">
                  <w:txbxContent>
                    <w:p w14:paraId="13B12E43" w14:textId="77777777" w:rsidR="00C74A3C" w:rsidRDefault="001E7F09">
                      <w:pPr>
                        <w:spacing w:after="160" w:line="259" w:lineRule="auto"/>
                        <w:ind w:left="0" w:firstLine="0"/>
                      </w:pPr>
                      <w:r>
                        <w:rPr>
                          <w:b w:val="0"/>
                          <w:sz w:val="16"/>
                        </w:rPr>
                        <w:t>. Semester</w:t>
                      </w:r>
                    </w:p>
                  </w:txbxContent>
                </v:textbox>
              </v:rect>
              <v:rect id="Rectangle 8265" o:spid="_x0000_s1099" style="position:absolute;left:5367;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" filled="f" stroked="f">
                <v:textbox inset="0,0,0,0">
                  <w:txbxContent>
                    <w:p w14:paraId="6C3F02B0" w14:textId="77777777" w:rsidR="00C74A3C" w:rsidRDefault="001E7F09">
                      <w:pPr>
                        <w:spacing w:after="160" w:line="259" w:lineRule="auto"/>
                        <w:ind w:left="0" w:firstLine="0"/>
                      </w:pPr>
                      <w:r>
                        <w:rPr>
                          <w:b w:val="0"/>
                          <w:sz w:val="16"/>
                        </w:rPr>
                        <w:t xml:space="preserve"> </w:t>
                      </w:r>
                    </w:p>
                  </w:txbxContent>
                </v:textbox>
              </v:rect>
              <v:rect id="Rectangle 8268" o:spid="_x0000_s1100" style="position:absolute;left:15151;top:3619;width:11237;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" filled="f" stroked="f">
                <v:textbox inset="0,0,0,0">
                  <w:txbxContent>
                    <w:p w14:paraId="5105A3A7" w14:textId="77777777" w:rsidR="00C74A3C" w:rsidRDefault="001E7F09">
                      <w:pPr>
                        <w:spacing w:after="160" w:line="259" w:lineRule="auto"/>
                        <w:ind w:left="0" w:firstLine="0"/>
                      </w:pPr>
                      <w:r>
                        <w:rPr>
                          <w:b w:val="0"/>
                          <w:sz w:val="16"/>
                        </w:rPr>
                        <w:t>Themenkreis: Staat</w:t>
                      </w:r>
                    </w:p>
                  </w:txbxContent>
                </v:textbox>
              </v:rect>
              <v:rect id="Rectangle 8269" o:spid="_x0000_s1101" style="position:absolute;left:23613;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" filled="f" stroked="f">
                <v:textbox inset="0,0,0,0">
                  <w:txbxContent>
                    <w:p w14:paraId="7A2BD04D" w14:textId="77777777" w:rsidR="00C74A3C" w:rsidRDefault="001E7F09">
                      <w:pPr>
                        <w:spacing w:after="160" w:line="259" w:lineRule="auto"/>
                        <w:ind w:left="0" w:firstLine="0"/>
                      </w:pPr>
                      <w:r>
                        <w:rPr>
                          <w:b w:val="0"/>
                          <w:sz w:val="16"/>
                        </w:rPr>
                        <w:t xml:space="preserve"> </w:t>
                      </w:r>
                    </w:p>
                  </w:txbxContent>
                </v:textbox>
              </v:rect>
              <v:rect id="Rectangle 8270" o:spid="_x0000_s1102" style="position:absolute;left:23887;top:3619;width:10818;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" filled="f" stroked="f">
                <v:textbox inset="0,0,0,0">
                  <w:txbxContent>
                    <w:p w14:paraId="0C44E3F6" w14:textId="77777777" w:rsidR="00C74A3C" w:rsidRDefault="001E7F09">
                      <w:pPr>
                        <w:spacing w:after="160" w:line="259" w:lineRule="auto"/>
                        <w:ind w:left="0" w:firstLine="0"/>
                      </w:pPr>
                      <w:r>
                        <w:rPr>
                          <w:b w:val="0"/>
                          <w:sz w:val="16"/>
                        </w:rPr>
                        <w:t>und Gemeinschaft</w:t>
                      </w:r>
                    </w:p>
                  </w:txbxContent>
                </v:textbox>
              </v:rect>
              <v:rect id="Rectangle 8271" o:spid="_x0000_s1103" style="position:absolute;left:32025;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" filled="f" stroked="f">
                <v:textbox inset="0,0,0,0">
                  <w:txbxContent>
                    <w:p w14:paraId="35B1134F" w14:textId="77777777" w:rsidR="00C74A3C" w:rsidRDefault="001E7F09">
                      <w:pPr>
                        <w:spacing w:after="160" w:line="259" w:lineRule="auto"/>
                        <w:ind w:left="0" w:firstLine="0"/>
                      </w:pPr>
                      <w:r>
                        <w:rPr>
                          <w:b w:val="0"/>
                          <w:sz w:val="16"/>
                        </w:rPr>
                        <w:t xml:space="preserve"> </w:t>
                      </w:r>
                    </w:p>
                  </w:txbxContent>
                </v:textbox>
              </v:rect>
              <v:rect id="Rectangle 8272" o:spid="_x0000_s1104" style="position:absolute;left:32299;top:3619;width:54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" filled="f" stroked="f">
                <v:textbox inset="0,0,0,0">
                  <w:txbxContent>
                    <w:p w14:paraId="2CB8A146" w14:textId="77777777" w:rsidR="00C74A3C" w:rsidRDefault="001E7F09">
                      <w:pPr>
                        <w:spacing w:after="160" w:line="259" w:lineRule="auto"/>
                        <w:ind w:left="0" w:firstLine="0"/>
                      </w:pPr>
                      <w:r>
                        <w:rPr>
                          <w:b w:val="0"/>
                          <w:sz w:val="16"/>
                        </w:rPr>
                        <w:t>-</w:t>
                      </w:r>
                    </w:p>
                  </w:txbxContent>
                </v:textbox>
              </v:rect>
              <v:rect id="Rectangle 8273" o:spid="_x0000_s1105" style="position:absolute;left:32711;top:3619;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Fs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PuDL3i8CU9ATu4AAAD//wMAUEsBAi0AFAAGAAgAAAAhANvh9svuAAAAhQEAABMAAAAAAAAA&#10;AAAAAAAAAAAAAFtDb250ZW50X1R5cGVzXS54bWxQSwECLQAUAAYACAAAACEAWvQsW78AAAAVAQAA&#10;CwAAAAAAAAAAAAAAAAAfAQAAX3JlbHMvLnJlbHNQSwECLQAUAAYACAAAACEAw6xbFMYAAADdAAAA&#10;DwAAAAAAAAAAAAAAAAAHAgAAZHJzL2Rvd25yZXYueG1sUEsFBgAAAAADAAMAtwAAAPoCAAAAAA==&#10;" filled="f" stroked="f">
                <v:textbox inset="0,0,0,0">
                  <w:txbxContent>
                    <w:p w14:paraId="70A05728" w14:textId="77777777" w:rsidR="00C74A3C" w:rsidRDefault="001E7F09">
                      <w:pPr>
                        <w:spacing w:after="160" w:line="259" w:lineRule="auto"/>
                        <w:ind w:left="0" w:firstLine="0"/>
                      </w:pPr>
                      <w:r>
                        <w:rPr>
                          <w:b w:val="0"/>
                          <w:sz w:val="16"/>
                        </w:rPr>
                        <w:t xml:space="preserve"> </w:t>
                      </w:r>
                    </w:p>
                  </w:txbxContent>
                </v:textbox>
              </v:rect>
              <v:rect id="Rectangle 8274" o:spid="_x0000_s1106" style="position:absolute;left:32988;top:3619;width:2033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Ng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PuDL3i8CU9ATu4AAAD//wMAUEsBAi0AFAAGAAgAAAAhANvh9svuAAAAhQEAABMAAAAAAAAA&#10;AAAAAAAAAAAAAFtDb250ZW50X1R5cGVzXS54bWxQSwECLQAUAAYACAAAACEAWvQsW78AAAAVAQAA&#10;CwAAAAAAAAAAAAAAAAAfAQAAX3JlbHMvLnJlbHNQSwECLQAUAAYACAAAACEATEXDYMYAAADdAAAA&#10;DwAAAAAAAAAAAAAAAAAHAgAAZHJzL2Rvd25yZXYueG1sUEsFBgAAAAADAAMAtwAAAPoCAAAAAA==&#10;" filled="f" stroked="f">
                <v:textbox inset="0,0,0,0">
                  <w:txbxContent>
                    <w:p w14:paraId="756A8683" w14:textId="77777777" w:rsidR="00C74A3C" w:rsidRDefault="001E7F09">
                      <w:pPr>
                        <w:spacing w:after="160" w:line="259" w:lineRule="auto"/>
                        <w:ind w:left="0" w:firstLine="0"/>
                      </w:pPr>
                      <w:r>
                        <w:rPr>
                          <w:b w:val="0"/>
                          <w:sz w:val="16"/>
                        </w:rPr>
                        <w:t>Mitbestimmung und Veränderung</w:t>
                      </w:r>
                    </w:p>
                  </w:txbxContent>
                </v:textbox>
              </v:rect>
              <v:rect id="Rectangle 8275" o:spid="_x0000_s1107" style="position:absolute;left:48273;top:3619;width:373;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b7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PuDL3i8CU9ATu4AAAD//wMAUEsBAi0AFAAGAAgAAAAhANvh9svuAAAAhQEAABMAAAAAAAAA&#10;AAAAAAAAAAAAAFtDb250ZW50X1R5cGVzXS54bWxQSwECLQAUAAYACAAAACEAWvQsW78AAAAVAQAA&#10;CwAAAAAAAAAAAAAAAAAfAQAAX3JlbHMvLnJlbHNQSwECLQAUAAYACAAAACEAIwlm+8YAAADdAAAA&#10;DwAAAAAAAAAAAAAAAAAHAgAAZHJzL2Rvd25yZXYueG1sUEsFBgAAAAADAAMAtwAAAPoCAAAAAA==&#10;" filled="f" stroked="f">
                <v:textbox inset="0,0,0,0">
                  <w:txbxContent>
                    <w:p w14:paraId="1D0CD577" w14:textId="77777777" w:rsidR="00C74A3C" w:rsidRDefault="001E7F09">
                      <w:pPr>
                        <w:spacing w:after="160" w:line="259" w:lineRule="auto"/>
                        <w:ind w:left="0" w:firstLine="0"/>
                      </w:pPr>
                      <w:r>
                        <w:rPr>
                          <w:b w:val="0"/>
                          <w:sz w:val="16"/>
                        </w:rPr>
                        <w:t xml:space="preserve"> </w:t>
                      </w:r>
                    </w:p>
                  </w:txbxContent>
                </v:textbox>
              </v:rect>
              <v:rect id="Rectangle 8266" o:spid="_x0000_s1108" style="position:absolute;left:182;top:4975;width:777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" filled="f" stroked="f">
                <v:textbox inset="0,0,0,0">
                  <w:txbxContent>
                    <w:p w14:paraId="31C92AA9" w14:textId="77777777" w:rsidR="00C74A3C" w:rsidRDefault="001E7F09">
                      <w:pPr>
                        <w:spacing w:after="160" w:line="259" w:lineRule="auto"/>
                        <w:ind w:left="0" w:firstLine="0"/>
                      </w:pPr>
                      <w:r>
                        <w:rPr>
                          <w:b w:val="0"/>
                          <w:sz w:val="16"/>
                        </w:rPr>
                        <w:t>Auftragsblatt</w:t>
                      </w:r>
                    </w:p>
                  </w:txbxContent>
                </v:textbox>
              </v:rect>
              <v:rect id="Rectangle 8267" o:spid="_x0000_s1109" style="position:absolute;left:6022;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" filled="f" stroked="f">
                <v:textbox inset="0,0,0,0">
                  <w:txbxContent>
                    <w:p w14:paraId="0F0FB697" w14:textId="77777777" w:rsidR="00C74A3C" w:rsidRDefault="001E7F09">
                      <w:pPr>
                        <w:spacing w:after="160" w:line="259" w:lineRule="auto"/>
                        <w:ind w:left="0" w:firstLine="0"/>
                      </w:pPr>
                      <w:r>
                        <w:rPr>
                          <w:b w:val="0"/>
                          <w:sz w:val="16"/>
                        </w:rPr>
                        <w:t xml:space="preserve"> </w:t>
                      </w:r>
                    </w:p>
                  </w:txbxContent>
                </v:textbox>
              </v:rect>
              <v:rect id="Rectangle 8276" o:spid="_x0000_s1110" style="position:absolute;left:20199;top:4975;width:9856;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" filled="f" stroked="f">
                <v:textbox inset="0,0,0,0">
                  <w:txbxContent>
                    <w:p w14:paraId="6DB6060E" w14:textId="77777777" w:rsidR="00C74A3C" w:rsidRDefault="001E7F09">
                      <w:pPr>
                        <w:spacing w:after="160" w:line="259" w:lineRule="auto"/>
                        <w:ind w:left="0" w:firstLine="0"/>
                      </w:pPr>
                      <w:r>
                        <w:rPr>
                          <w:b w:val="0"/>
                          <w:sz w:val="16"/>
                        </w:rPr>
                        <w:t xml:space="preserve">Auswertung der </w:t>
                      </w:r>
                    </w:p>
                  </w:txbxContent>
                </v:textbox>
              </v:rect>
              <v:rect id="Rectangle 8277" o:spid="_x0000_s1111" style="position:absolute;left:27605;top:4975;width:11536;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" filled="f" stroked="f">
                <v:textbox inset="0,0,0,0">
                  <w:txbxContent>
                    <w:p w14:paraId="2B7DAC42" w14:textId="77777777" w:rsidR="00C74A3C" w:rsidRDefault="001E7F09">
                      <w:pPr>
                        <w:spacing w:after="160" w:line="259" w:lineRule="auto"/>
                        <w:ind w:left="0" w:firstLine="0"/>
                      </w:pPr>
                      <w:r>
                        <w:rPr>
                          <w:b w:val="0"/>
                          <w:sz w:val="16"/>
                        </w:rPr>
                        <w:t xml:space="preserve">nationalen Wahlen </w:t>
                      </w:r>
                    </w:p>
                  </w:txbxContent>
                </v:textbox>
              </v:rect>
              <v:rect id="Rectangle 8278" o:spid="_x0000_s1112" style="position:absolute;left:36280;top:4975;width:679;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" filled="f" stroked="f">
                <v:textbox inset="0,0,0,0">
                  <w:txbxContent>
                    <w:p w14:paraId="11507931" w14:textId="77777777" w:rsidR="00C74A3C" w:rsidRDefault="001E7F09">
                      <w:pPr>
                        <w:spacing w:after="160" w:line="259" w:lineRule="auto"/>
                        <w:ind w:left="0" w:firstLine="0"/>
                      </w:pPr>
                      <w:r>
                        <w:rPr>
                          <w:b w:val="0"/>
                          <w:sz w:val="16"/>
                        </w:rPr>
                        <w:t>–</w:t>
                      </w:r>
                    </w:p>
                  </w:txbxContent>
                </v:textbox>
              </v:rect>
              <v:rect id="Rectangle 8279" o:spid="_x0000_s1113" style="position:absolute;left:36798;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Gz+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E/eE/h/E56AnD8AAAD//wMAUEsBAi0AFAAGAAgAAAAhANvh9svuAAAAhQEAABMAAAAAAAAA&#10;AAAAAAAAAAAAAFtDb250ZW50X1R5cGVzXS54bWxQSwECLQAUAAYACAAAACEAWvQsW78AAAAVAQAA&#10;CwAAAAAAAAAAAAAAAAAfAQAAX3JlbHMvLnJlbHNQSwECLQAUAAYACAAAACEAokRs/sYAAADdAAAA&#10;DwAAAAAAAAAAAAAAAAAHAgAAZHJzL2Rvd25yZXYueG1sUEsFBgAAAAADAAMAtwAAAPoCAAAAAA==&#10;" filled="f" stroked="f">
                <v:textbox inset="0,0,0,0">
                  <w:txbxContent>
                    <w:p w14:paraId="33DBB196" w14:textId="77777777" w:rsidR="00C74A3C" w:rsidRDefault="001E7F09">
                      <w:pPr>
                        <w:spacing w:after="160" w:line="259" w:lineRule="auto"/>
                        <w:ind w:left="0" w:firstLine="0"/>
                      </w:pPr>
                      <w:r>
                        <w:rPr>
                          <w:b w:val="0"/>
                          <w:sz w:val="16"/>
                        </w:rPr>
                        <w:t xml:space="preserve"> </w:t>
                      </w:r>
                    </w:p>
                  </w:txbxContent>
                </v:textbox>
              </v:rect>
              <v:rect id="Rectangle 8280" o:spid="_x0000_s1114" style="position:absolute;left:37072;top:4975;width:529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" filled="f" stroked="f">
                <v:textbox inset="0,0,0,0">
                  <w:txbxContent>
                    <w:p w14:paraId="2C391B12" w14:textId="77777777" w:rsidR="00C74A3C" w:rsidRDefault="001E7F09">
                      <w:pPr>
                        <w:spacing w:after="160" w:line="259" w:lineRule="auto"/>
                        <w:ind w:left="0" w:firstLine="0"/>
                      </w:pPr>
                      <w:r>
                        <w:rPr>
                          <w:b w:val="0"/>
                          <w:sz w:val="16"/>
                        </w:rPr>
                        <w:t xml:space="preserve">Oktober </w:t>
                      </w:r>
                    </w:p>
                  </w:txbxContent>
                </v:textbox>
              </v:rect>
              <v:rect id="Rectangle 8281" o:spid="_x0000_s1115" style="position:absolute;left:41050;top:4975;width:2921;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Df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4gX8Ryub8ITkOkFAAD//wMAUEsBAi0AFAAGAAgAAAAhANvh9svuAAAAhQEAABMAAAAAAAAA&#10;AAAAAAAAAAAAAFtDb250ZW50X1R5cGVzXS54bWxQSwECLQAUAAYACAAAACEAWvQsW78AAAAVAQAA&#10;CwAAAAAAAAAAAAAAAAAfAQAAX3JlbHMvLnJlbHNQSwECLQAUAAYACAAAACEAaecQ38YAAADdAAAA&#10;DwAAAAAAAAAAAAAAAAAHAgAAZHJzL2Rvd25yZXYueG1sUEsFBgAAAAADAAMAtwAAAPoCAAAAAA==&#10;" filled="f" stroked="f">
                <v:textbox inset="0,0,0,0">
                  <w:txbxContent>
                    <w:p w14:paraId="449C31EE" w14:textId="77777777" w:rsidR="00C74A3C" w:rsidRDefault="001E7F09">
                      <w:pPr>
                        <w:spacing w:after="160" w:line="259" w:lineRule="auto"/>
                        <w:ind w:left="0" w:firstLine="0"/>
                      </w:pPr>
                      <w:r>
                        <w:rPr>
                          <w:b w:val="0"/>
                          <w:sz w:val="16"/>
                        </w:rPr>
                        <w:t>2019</w:t>
                      </w:r>
                    </w:p>
                  </w:txbxContent>
                </v:textbox>
              </v:rect>
              <v:rect id="Rectangle 8282" o:spid="_x0000_s1116" style="position:absolute;left:43229;top:4975;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" filled="f" stroked="f">
                <v:textbox inset="0,0,0,0">
                  <w:txbxContent>
                    <w:p w14:paraId="6B1A5FEC" w14:textId="77777777" w:rsidR="00C74A3C" w:rsidRDefault="001E7F09">
                      <w:pPr>
                        <w:spacing w:after="160" w:line="259" w:lineRule="auto"/>
                        <w:ind w:left="0" w:firstLine="0"/>
                      </w:pPr>
                      <w:r>
                        <w:rPr>
                          <w:b w:val="0"/>
                          <w:sz w:val="16"/>
                        </w:rPr>
                        <w:t xml:space="preserve"> </w:t>
                      </w:r>
                    </w:p>
                  </w:txbxContent>
                </v:textbox>
              </v:rect>
              <v:shape id="Shape 8690" o:spid="_x0000_s1117" style="position:absolute;top:5977;width:48517;height:92;visibility:visible;mso-wrap-style:square;v-text-anchor:top" coordsize="48517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" path="m,l4851781,r,9144l,9144,,e" fillcolor="black" stroked="f" strokeweight="0">
                <v:stroke miterlimit="83231f" joinstyle="miter"/>
                <v:path arrowok="t" textboxrect="0,0,485178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54" o:spid="_x0000_s1118" type="#_x0000_t75" style="position:absolute;left:49472;width:12288;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">
                <v:imagedata r:id="rId2" o:title=""/>
              </v:shape>
              <w10:wrap type="square" anchorx="page" anchory="page"/>
            </v:group>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Michael (I-EN-EOP-ESO)">
    <w15:presenceInfo w15:providerId="AD" w15:userId="S::michael.lee@sbb.ch::79b745e9-7dcf-4629-a394-268f56b667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A3C"/>
    <w:rsid w:val="00004D03"/>
    <w:rsid w:val="00076DAB"/>
    <w:rsid w:val="000842D2"/>
    <w:rsid w:val="000A4BED"/>
    <w:rsid w:val="000F2C7D"/>
    <w:rsid w:val="000F3777"/>
    <w:rsid w:val="001214F0"/>
    <w:rsid w:val="0013459D"/>
    <w:rsid w:val="00146BF1"/>
    <w:rsid w:val="0015502D"/>
    <w:rsid w:val="001E7F09"/>
    <w:rsid w:val="002123F8"/>
    <w:rsid w:val="00245C75"/>
    <w:rsid w:val="00256496"/>
    <w:rsid w:val="00285369"/>
    <w:rsid w:val="002D1A40"/>
    <w:rsid w:val="00372700"/>
    <w:rsid w:val="003E5389"/>
    <w:rsid w:val="00406E36"/>
    <w:rsid w:val="004212AB"/>
    <w:rsid w:val="004E6E49"/>
    <w:rsid w:val="00563926"/>
    <w:rsid w:val="005A0358"/>
    <w:rsid w:val="005D775A"/>
    <w:rsid w:val="006B46C5"/>
    <w:rsid w:val="006C152D"/>
    <w:rsid w:val="006D79D0"/>
    <w:rsid w:val="006E237D"/>
    <w:rsid w:val="006F22CF"/>
    <w:rsid w:val="00767F89"/>
    <w:rsid w:val="007B29DA"/>
    <w:rsid w:val="007F5886"/>
    <w:rsid w:val="008E3ADB"/>
    <w:rsid w:val="00951C03"/>
    <w:rsid w:val="009A2754"/>
    <w:rsid w:val="009B1DE5"/>
    <w:rsid w:val="00A00BA4"/>
    <w:rsid w:val="00A5082A"/>
    <w:rsid w:val="00A67F6E"/>
    <w:rsid w:val="00AD07CF"/>
    <w:rsid w:val="00AF1EA1"/>
    <w:rsid w:val="00B24882"/>
    <w:rsid w:val="00B57C85"/>
    <w:rsid w:val="00B84719"/>
    <w:rsid w:val="00BB3D64"/>
    <w:rsid w:val="00BE3DD4"/>
    <w:rsid w:val="00C16777"/>
    <w:rsid w:val="00C54D94"/>
    <w:rsid w:val="00C74A3C"/>
    <w:rsid w:val="00CA68CE"/>
    <w:rsid w:val="00CF3FF7"/>
    <w:rsid w:val="00D02A97"/>
    <w:rsid w:val="00D15CCD"/>
    <w:rsid w:val="00E373C9"/>
    <w:rsid w:val="00E66F3F"/>
    <w:rsid w:val="00F77758"/>
    <w:rsid w:val="00FB7C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E43E"/>
  <w15:docId w15:val="{2724715A-CC88-4D10-A614-51A5A58D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5" w:line="249" w:lineRule="auto"/>
      <w:ind w:left="10" w:hanging="10"/>
    </w:pPr>
    <w:rPr>
      <w:rFonts w:ascii="Segoe UI" w:eastAsia="Segoe UI" w:hAnsi="Segoe UI" w:cs="Segoe U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BE3DD4"/>
    <w:pPr>
      <w:spacing w:after="0" w:line="240" w:lineRule="auto"/>
    </w:pPr>
    <w:rPr>
      <w:sz w:val="18"/>
      <w:szCs w:val="18"/>
    </w:rPr>
  </w:style>
  <w:style w:type="character" w:customStyle="1" w:styleId="SprechblasentextZchn">
    <w:name w:val="Sprechblasentext Zchn"/>
    <w:basedOn w:val="Absatz-Standardschriftart"/>
    <w:link w:val="Sprechblasentext"/>
    <w:uiPriority w:val="99"/>
    <w:semiHidden/>
    <w:rsid w:val="00BE3DD4"/>
    <w:rPr>
      <w:rFonts w:ascii="Segoe UI" w:eastAsia="Segoe UI" w:hAnsi="Segoe UI" w:cs="Segoe UI"/>
      <w:b/>
      <w:color w:val="000000"/>
      <w:sz w:val="18"/>
      <w:szCs w:val="18"/>
    </w:rPr>
  </w:style>
  <w:style w:type="character" w:styleId="Kommentarzeichen">
    <w:name w:val="annotation reference"/>
    <w:basedOn w:val="Absatz-Standardschriftart"/>
    <w:uiPriority w:val="99"/>
    <w:semiHidden/>
    <w:unhideWhenUsed/>
    <w:rsid w:val="009B1DE5"/>
    <w:rPr>
      <w:sz w:val="16"/>
      <w:szCs w:val="16"/>
    </w:rPr>
  </w:style>
  <w:style w:type="paragraph" w:styleId="Kommentartext">
    <w:name w:val="annotation text"/>
    <w:basedOn w:val="Standard"/>
    <w:link w:val="KommentartextZchn"/>
    <w:uiPriority w:val="99"/>
    <w:semiHidden/>
    <w:unhideWhenUsed/>
    <w:rsid w:val="009B1D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B1DE5"/>
    <w:rPr>
      <w:rFonts w:ascii="Segoe UI" w:eastAsia="Segoe UI" w:hAnsi="Segoe UI" w:cs="Segoe UI"/>
      <w:b/>
      <w:color w:val="000000"/>
      <w:sz w:val="20"/>
      <w:szCs w:val="20"/>
    </w:rPr>
  </w:style>
  <w:style w:type="paragraph" w:styleId="Kommentarthema">
    <w:name w:val="annotation subject"/>
    <w:basedOn w:val="Kommentartext"/>
    <w:next w:val="Kommentartext"/>
    <w:link w:val="KommentarthemaZchn"/>
    <w:uiPriority w:val="99"/>
    <w:semiHidden/>
    <w:unhideWhenUsed/>
    <w:rsid w:val="009B1DE5"/>
    <w:rPr>
      <w:bCs/>
    </w:rPr>
  </w:style>
  <w:style w:type="character" w:customStyle="1" w:styleId="KommentarthemaZchn">
    <w:name w:val="Kommentarthema Zchn"/>
    <w:basedOn w:val="KommentartextZchn"/>
    <w:link w:val="Kommentarthema"/>
    <w:uiPriority w:val="99"/>
    <w:semiHidden/>
    <w:rsid w:val="009B1DE5"/>
    <w:rPr>
      <w:rFonts w:ascii="Segoe UI" w:eastAsia="Segoe UI" w:hAnsi="Segoe UI" w:cs="Segoe U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8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rf.ch/news/schweiz/wahlen-2019/wahlen-2019-die-groessten-sorgen-der-schweiz-und-womit-sie-zusammenhaengen" TargetMode="External"/><Relationship Id="rId18" Type="http://schemas.openxmlformats.org/officeDocument/2006/relationships/hyperlink" Target="https://www.srf.ch/news/schweiz/wahlen-2019/wahlen-2019-die-groessten-sorgen-der-schweiz-und-womit-sie-zusammenhaengen" TargetMode="External"/><Relationship Id="rId26" Type="http://schemas.openxmlformats.org/officeDocument/2006/relationships/hyperlink" Target="https://www.srf.ch/news/schweiz/wahlen-2019/wahlen-2019-die-groessten-sorgen-der-schweiz-und-womit-sie-zusammenhaengen" TargetMode="External"/><Relationship Id="rId39"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srf.ch/news/schweiz/wahlen-2019/wahlen-2019-die-groessten-sorgen-der-schweiz-und-womit-sie-zusammenhaengen" TargetMode="External"/><Relationship Id="rId34" Type="http://schemas.openxmlformats.org/officeDocument/2006/relationships/hyperlink" Target="https://www.srf.ch/news/schweiz/wahlen-2019/wahlen-2019-die-groessten-sorgen-der-schweiz-und-womit-sie-zusammenhaengen" TargetMode="External"/><Relationship Id="rId42"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srf.ch/news/schweiz/wahlen-2019/wahlen-2019-die-groessten-sorgen-der-schweiz-und-womit-sie-zusammenhaengen" TargetMode="External"/><Relationship Id="rId17" Type="http://schemas.openxmlformats.org/officeDocument/2006/relationships/hyperlink" Target="https://www.srf.ch/news/schweiz/wahlen-2019/wahlen-2019-die-groessten-sorgen-der-schweiz-und-womit-sie-zusammenhaengen" TargetMode="External"/><Relationship Id="rId25" Type="http://schemas.openxmlformats.org/officeDocument/2006/relationships/hyperlink" Target="https://www.srf.ch/news/schweiz/wahlen-2019/wahlen-2019-die-groessten-sorgen-der-schweiz-und-womit-sie-zusammenhaengen" TargetMode="External"/><Relationship Id="rId33" Type="http://schemas.openxmlformats.org/officeDocument/2006/relationships/hyperlink" Target="https://www.srf.ch/news/schweiz/wahlen-2019/wahlen-2019-die-groessten-sorgen-der-schweiz-und-womit-sie-zusammenhaengen"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srf.ch/news/schweiz/wahlen-2019/wahlen-2019-die-groessten-sorgen-der-schweiz-und-womit-sie-zusammenhaengen" TargetMode="External"/><Relationship Id="rId20" Type="http://schemas.openxmlformats.org/officeDocument/2006/relationships/hyperlink" Target="https://www.srf.ch/news/schweiz/wahlen-2019/wahlen-2019-die-groessten-sorgen-der-schweiz-und-womit-sie-zusammenhaengen" TargetMode="External"/><Relationship Id="rId29" Type="http://schemas.openxmlformats.org/officeDocument/2006/relationships/hyperlink" Target="https://www.srf.ch/news/schweiz/wahlen-2019/wahlen-2019-die-groessten-sorgen-der-schweiz-und-womit-sie-zusammenhaengen" TargetMode="External"/><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rf.ch/news/schweiz/wahlen-2019/wahlen-2019-die-groessten-sorgen-der-schweiz-und-womit-sie-zusammenhaengen" TargetMode="External"/><Relationship Id="rId24" Type="http://schemas.openxmlformats.org/officeDocument/2006/relationships/hyperlink" Target="https://www.srf.ch/news/schweiz/wahlen-2019/wahlen-2019-die-groessten-sorgen-der-schweiz-und-womit-sie-zusammenhaengen" TargetMode="External"/><Relationship Id="rId32" Type="http://schemas.openxmlformats.org/officeDocument/2006/relationships/hyperlink" Target="https://www.srf.ch/news/schweiz/wahlen-2019/wahlen-2019-die-groessten-sorgen-der-schweiz-und-womit-sie-zusammenhaengen"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srf.ch/news/schweiz/wahlen-2019/wahlen-2019-die-groessten-sorgen-der-schweiz-und-womit-sie-zusammenhaengen" TargetMode="External"/><Relationship Id="rId23" Type="http://schemas.openxmlformats.org/officeDocument/2006/relationships/hyperlink" Target="https://www.srf.ch/news/schweiz/wahlen-2019/wahlen-2019-die-groessten-sorgen-der-schweiz-und-womit-sie-zusammenhaengen" TargetMode="External"/><Relationship Id="rId28" Type="http://schemas.openxmlformats.org/officeDocument/2006/relationships/hyperlink" Target="https://www.srf.ch/news/schweiz/wahlen-2019/wahlen-2019-die-groessten-sorgen-der-schweiz-und-womit-sie-zusammenhaengen" TargetMode="External"/><Relationship Id="rId36" Type="http://schemas.openxmlformats.org/officeDocument/2006/relationships/header" Target="header1.xml"/><Relationship Id="rId10" Type="http://schemas.openxmlformats.org/officeDocument/2006/relationships/hyperlink" Target="https://www.srf.ch/news/schweiz/wahlen-2019/wahlen-2019-die-groessten-sorgen-der-schweiz-und-womit-sie-zusammenhaengen" TargetMode="External"/><Relationship Id="rId19" Type="http://schemas.openxmlformats.org/officeDocument/2006/relationships/hyperlink" Target="https://www.srf.ch/news/schweiz/wahlen-2019/wahlen-2019-die-groessten-sorgen-der-schweiz-und-womit-sie-zusammenhaengen" TargetMode="External"/><Relationship Id="rId31" Type="http://schemas.openxmlformats.org/officeDocument/2006/relationships/hyperlink" Target="https://www.srf.ch/news/schweiz/wahlen-2019/wahlen-2019-die-groessten-sorgen-der-schweiz-und-womit-sie-zusammenhaengen" TargetMode="External"/><Relationship Id="rId44"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www.srf.ch/news/schweiz/wahlen-2019/wahlen-2019-die-groessten-sorgen-der-schweiz-und-womit-sie-zusammenhaengen" TargetMode="External"/><Relationship Id="rId22" Type="http://schemas.openxmlformats.org/officeDocument/2006/relationships/hyperlink" Target="https://www.srf.ch/news/schweiz/wahlen-2019/wahlen-2019-die-groessten-sorgen-der-schweiz-und-womit-sie-zusammenhaengen" TargetMode="External"/><Relationship Id="rId27" Type="http://schemas.openxmlformats.org/officeDocument/2006/relationships/hyperlink" Target="https://www.srf.ch/news/schweiz/wahlen-2019/wahlen-2019-die-groessten-sorgen-der-schweiz-und-womit-sie-zusammenhaengen" TargetMode="External"/><Relationship Id="rId30" Type="http://schemas.openxmlformats.org/officeDocument/2006/relationships/hyperlink" Target="https://www.srf.ch/news/schweiz/wahlen-2019/wahlen-2019-die-groessten-sorgen-der-schweiz-und-womit-sie-zusammenhaengen" TargetMode="External"/><Relationship Id="rId35" Type="http://schemas.openxmlformats.org/officeDocument/2006/relationships/image" Target="media/image2.png"/><Relationship Id="rId43"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1474</Words>
  <Characters>9287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HP Inc.</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Ziltener</dc:creator>
  <cp:keywords/>
  <cp:lastModifiedBy>Lee Michael (I-EN-EOP-ESO)</cp:lastModifiedBy>
  <cp:revision>4</cp:revision>
  <dcterms:created xsi:type="dcterms:W3CDTF">2019-10-21T14:56:00Z</dcterms:created>
  <dcterms:modified xsi:type="dcterms:W3CDTF">2019-10-21T19:07:00Z</dcterms:modified>
</cp:coreProperties>
</file>